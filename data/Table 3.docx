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8332" w14:textId="35FFA358" w:rsidR="0049697A" w:rsidRDefault="0049697A" w:rsidP="0049697A">
      <w:pPr>
        <w:pStyle w:val="Caption"/>
        <w:keepNext/>
        <w:rPr>
          <w:b/>
          <w:bCs/>
          <w:color w:val="000000" w:themeColor="text1"/>
          <w:sz w:val="22"/>
          <w:szCs w:val="22"/>
        </w:rPr>
      </w:pPr>
      <w:bookmarkStart w:id="0" w:name="_Hlk120799881"/>
      <w:r w:rsidRPr="00B3311F">
        <w:rPr>
          <w:b/>
          <w:bCs/>
          <w:color w:val="000000" w:themeColor="text1"/>
          <w:sz w:val="22"/>
          <w:szCs w:val="22"/>
        </w:rPr>
        <w:t xml:space="preserve">Table </w:t>
      </w:r>
      <w:r w:rsidR="00E5330A">
        <w:rPr>
          <w:b/>
          <w:bCs/>
          <w:color w:val="000000" w:themeColor="text1"/>
          <w:sz w:val="22"/>
          <w:szCs w:val="22"/>
        </w:rPr>
        <w:t>3</w:t>
      </w:r>
      <w:r w:rsidRPr="00B3311F">
        <w:rPr>
          <w:b/>
          <w:bCs/>
          <w:color w:val="000000" w:themeColor="text1"/>
          <w:sz w:val="22"/>
          <w:szCs w:val="22"/>
        </w:rPr>
        <w:t xml:space="preserve">: </w:t>
      </w:r>
      <w:bookmarkStart w:id="1" w:name="_Hlk120800191"/>
      <w:r w:rsidRPr="00B3311F">
        <w:rPr>
          <w:b/>
          <w:bCs/>
          <w:color w:val="000000" w:themeColor="text1"/>
          <w:sz w:val="22"/>
          <w:szCs w:val="22"/>
        </w:rPr>
        <w:t xml:space="preserve">Percent of workers arriving to work off-peak during the day, and nights and evenings, by select characteristics </w:t>
      </w:r>
      <w:bookmarkEnd w:id="0"/>
      <w:bookmarkEnd w:id="1"/>
    </w:p>
    <w:tbl>
      <w:tblPr>
        <w:tblW w:w="13716" w:type="dxa"/>
        <w:tblLook w:val="04A0" w:firstRow="1" w:lastRow="0" w:firstColumn="1" w:lastColumn="0" w:noHBand="0" w:noVBand="1"/>
      </w:tblPr>
      <w:tblGrid>
        <w:gridCol w:w="3460"/>
        <w:gridCol w:w="1060"/>
        <w:gridCol w:w="1000"/>
        <w:gridCol w:w="1240"/>
        <w:gridCol w:w="3700"/>
        <w:gridCol w:w="1176"/>
        <w:gridCol w:w="1120"/>
        <w:gridCol w:w="960"/>
      </w:tblGrid>
      <w:tr w:rsidR="00215ABF" w:rsidRPr="00215ABF" w14:paraId="3A41E9FE" w14:textId="77777777" w:rsidTr="00375836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4200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Variable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4CC6D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Day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75F9D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Evening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FE294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Night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2A53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Variable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A1F8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Day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6950D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Evening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03D0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Night</w:t>
            </w:r>
          </w:p>
        </w:tc>
      </w:tr>
      <w:tr w:rsidR="00215ABF" w:rsidRPr="00215ABF" w14:paraId="78C8764B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BA94CF" w14:textId="36650FCB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 xml:space="preserve">Shift </w:t>
            </w:r>
            <w:del w:id="2" w:author="Matthew Palm" w:date="2023-08-06T15:19:00Z">
              <w:r w:rsidRPr="00215ABF" w:rsidDel="001564D6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delText>T</w:delText>
              </w:r>
            </w:del>
            <w:ins w:id="3" w:author="Matthew Palm" w:date="2023-08-06T15:19:00Z">
              <w:r w:rsidR="001564D6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t>t</w:t>
              </w:r>
            </w:ins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ype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B936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88.92%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C35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7.84%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F7E9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3.24%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17C06C" w14:textId="78AAEEA3" w:rsidR="00215ABF" w:rsidRPr="00634533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4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</w:pPr>
            <w:r w:rsidRPr="0063453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5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 xml:space="preserve">Education level (ref: </w:t>
            </w:r>
            <w:del w:id="6" w:author="Matthew Palm" w:date="2023-08-06T15:19:00Z">
              <w:r w:rsidRPr="00634533" w:rsidDel="00634533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  <w:rPrChange w:id="7" w:author="Matthew Palm" w:date="2023-08-06T15:19:00Z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val="en-CA" w:eastAsia="en-CA"/>
                    </w:rPr>
                  </w:rPrChange>
                </w:rPr>
                <w:delText>N</w:delText>
              </w:r>
            </w:del>
            <w:ins w:id="8" w:author="Matthew Palm" w:date="2023-08-06T15:19:00Z">
              <w:r w:rsidR="00634533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t>n</w:t>
              </w:r>
            </w:ins>
            <w:r w:rsidRPr="0063453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9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>o HS diploma)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3D9BB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8C9DD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F33F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368D07D2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F21F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6F15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5BD6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FB26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C8DD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 HS diploma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A11D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85.14%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B9A2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4DE3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4.85%</w:t>
            </w:r>
          </w:p>
        </w:tc>
      </w:tr>
      <w:tr w:rsidR="00215ABF" w:rsidRPr="00215ABF" w14:paraId="050B9572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1CD1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5E85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89.06%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F042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8.22%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049D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2.72%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E14AC" w14:textId="552B233A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HS </w:t>
            </w:r>
            <w:del w:id="10" w:author="Matthew Palm" w:date="2023-08-06T15:07:00Z">
              <w:r w:rsidRPr="00215ABF" w:rsidDel="008B59D2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 xml:space="preserve">Diploma </w:delText>
              </w:r>
            </w:del>
            <w:ins w:id="11" w:author="Matthew Palm" w:date="2023-08-06T15:07:00Z">
              <w:r w:rsidR="008B59D2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d</w:t>
              </w:r>
              <w:r w:rsidR="008B59D2" w:rsidRPr="00215ABF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 xml:space="preserve">iploma 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or equivalent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BFA9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86.09%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8CF6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9F29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4.19%</w:t>
            </w:r>
          </w:p>
        </w:tc>
      </w:tr>
      <w:tr w:rsidR="00215ABF" w:rsidRPr="00215ABF" w14:paraId="0B3FE4AF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70F80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E91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88.78%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1B23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7.49%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F236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3.73%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CFE9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Trades cert. or related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F526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88.87%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8FCB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3639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3.56%</w:t>
            </w:r>
          </w:p>
        </w:tc>
      </w:tr>
      <w:tr w:rsidR="00215ABF" w:rsidRPr="00215ABF" w14:paraId="1C6051DF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34BEB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5C56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2E67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0729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810D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Some college or certificate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C1FF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2DB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7.81%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115D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3.17%</w:t>
            </w:r>
          </w:p>
        </w:tc>
      </w:tr>
      <w:tr w:rsidR="00215ABF" w:rsidRPr="00215ABF" w14:paraId="3B0F8130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18D4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24-35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608F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86.40%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3486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10.21%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D21E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3.39%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AAB9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Bachelors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6297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91.49%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23B2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467D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2.12%</w:t>
            </w:r>
          </w:p>
        </w:tc>
      </w:tr>
      <w:tr w:rsidR="00215ABF" w:rsidRPr="00215ABF" w14:paraId="20654977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BD41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35-44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5804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89.72%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6130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7.05%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F67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3.23%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F336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Postgraduate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3D4E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93.76%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B7DA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4.69%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F6FE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1.56%</w:t>
            </w:r>
          </w:p>
        </w:tc>
      </w:tr>
      <w:tr w:rsidR="00215ABF" w:rsidRPr="00215ABF" w14:paraId="5F27F8EA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00B9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45-64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A2E0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90.12%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55C0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6.73%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9227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3.15%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2BC42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 xml:space="preserve">Immigration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0403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B6A9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53E6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3AEC70A3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520B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65+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FCE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87.99%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408A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8.73%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BD2B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3.28%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609D1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Not an immigrant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73BB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89.98%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ADCC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5B84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2.92%</w:t>
            </w:r>
          </w:p>
        </w:tc>
      </w:tr>
      <w:tr w:rsidR="00215ABF" w:rsidRPr="00215ABF" w14:paraId="35392467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A9F110" w14:textId="77777777" w:rsidR="00215ABF" w:rsidRPr="001564D6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12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</w:pPr>
            <w:r w:rsidRPr="001564D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13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>Ethnicity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1B01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1DC59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32EEA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FA559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Before 1996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0C7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17C4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8B9B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3.58%</w:t>
            </w:r>
          </w:p>
        </w:tc>
      </w:tr>
      <w:tr w:rsidR="00215ABF" w:rsidRPr="00215ABF" w14:paraId="1FF2B74D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36607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South Asian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191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84.31%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F491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10.99%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F68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4.70%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9763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1996-2000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8BA2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B31E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657C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3.95%</w:t>
            </w:r>
          </w:p>
        </w:tc>
      </w:tr>
      <w:tr w:rsidR="00215ABF" w:rsidRPr="00215ABF" w14:paraId="4BEED3D6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ED36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Chinese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B6E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90.09%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22EC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7.72%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76D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2.19%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FE066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2001-2005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41C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DB31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F83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4.18%</w:t>
            </w:r>
          </w:p>
        </w:tc>
      </w:tr>
      <w:tr w:rsidR="00215ABF" w:rsidRPr="00215ABF" w14:paraId="56569ED2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1A1D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Black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956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79.90%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0068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13.02%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869E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7.08%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228C9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2006-2010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965D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83.71%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5887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BAB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4.94%</w:t>
            </w:r>
          </w:p>
        </w:tc>
      </w:tr>
      <w:tr w:rsidR="00215ABF" w:rsidRPr="00215ABF" w14:paraId="3A23BF99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17B08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Filipino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D48B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77.44%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BB4D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15.22%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4F7C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7.34%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F1F05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2011-2016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F420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81.56%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403D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13.16%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53DE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5.28%</w:t>
            </w:r>
          </w:p>
        </w:tc>
      </w:tr>
      <w:tr w:rsidR="00215ABF" w:rsidRPr="00215ABF" w14:paraId="1F7F6168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7A28C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Latin American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B05C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85.97%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87E1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10.23%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98B4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3.80%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CFE2E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Non-PR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08AC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84.17%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93D2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C07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4.12%</w:t>
            </w:r>
          </w:p>
        </w:tc>
      </w:tr>
      <w:tr w:rsidR="00215ABF" w:rsidRPr="00215ABF" w14:paraId="2FB9D7DE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888A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Middle Eastern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F5F8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86.61%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FED5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9.42%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1311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3.97%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6382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Disability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5B59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4585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CFBE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6C4D6145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B238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Southeast Asian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F07F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85.43%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1C70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10.74%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E37A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3.83%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909A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Does not have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3662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89.47%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2483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88D3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3.12%</w:t>
            </w:r>
          </w:p>
        </w:tc>
      </w:tr>
      <w:tr w:rsidR="00215ABF" w:rsidRPr="00215ABF" w14:paraId="27809F50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99976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West Asian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2A76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87.54%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C276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9.53%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07B4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2.93%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770D7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Has a disability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706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87.64%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E83F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8DB4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3.53%</w:t>
            </w:r>
          </w:p>
        </w:tc>
      </w:tr>
      <w:tr w:rsidR="00215ABF" w:rsidRPr="00215ABF" w14:paraId="50695627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C913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Korean and Japanese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B939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87.50%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9F2E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10.04%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95D9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2.46%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684E7C" w14:textId="5C0E3710" w:rsidR="00215ABF" w:rsidRPr="001564D6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14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</w:pPr>
            <w:r w:rsidRPr="001564D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15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 xml:space="preserve">Housing </w:t>
            </w:r>
            <w:del w:id="16" w:author="Matthew Palm" w:date="2023-08-06T15:19:00Z">
              <w:r w:rsidRPr="001564D6" w:rsidDel="001564D6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  <w:rPrChange w:id="17" w:author="Matthew Palm" w:date="2023-08-06T15:19:00Z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lang w:val="en-CA" w:eastAsia="en-CA"/>
                    </w:rPr>
                  </w:rPrChange>
                </w:rPr>
                <w:delText>T</w:delText>
              </w:r>
            </w:del>
            <w:ins w:id="18" w:author="Matthew Palm" w:date="2023-08-06T15:19:00Z">
              <w:r w:rsidR="001564D6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t>t</w:t>
              </w:r>
            </w:ins>
            <w:r w:rsidRPr="001564D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19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>ype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7C2B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5ADE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CBB4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7480ADBD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AFB5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Another group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85AD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85.58%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2EE0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9.89%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1AA2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4.53%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4880F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Single, detached house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765E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90.78%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E5E2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E362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2.82%</w:t>
            </w:r>
          </w:p>
        </w:tc>
      </w:tr>
      <w:tr w:rsidR="00215ABF" w:rsidRPr="00215ABF" w14:paraId="1E8B8783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62C9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Indigenous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A4DB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84.47%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5292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11.07%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94AD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4.46%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8C30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Semi-detached house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680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A1D9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D776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3.47%</w:t>
            </w:r>
          </w:p>
        </w:tc>
      </w:tr>
      <w:tr w:rsidR="00215ABF" w:rsidRPr="00215ABF" w14:paraId="0F55B5D3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DA6A2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White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84C6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90.25%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75E7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6.92%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FAF4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2.83%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52665" w14:textId="3046B0EA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Duplex/</w:t>
            </w:r>
            <w:del w:id="20" w:author="Matthew Palm" w:date="2023-08-06T17:54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>R</w:delText>
              </w:r>
            </w:del>
            <w:ins w:id="21" w:author="Matthew Palm" w:date="2023-08-06T17:54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r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ow house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EA91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A8EC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37E6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3.73%</w:t>
            </w:r>
          </w:p>
        </w:tc>
      </w:tr>
      <w:tr w:rsidR="00215ABF" w:rsidRPr="00215ABF" w14:paraId="2116CFA6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D292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Multiple visible minorities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0C4A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87.73%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48AA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8.52%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7EE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3.74%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2D69F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Apartments 5+ stories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826F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86.19%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AB41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B5CE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3.67%</w:t>
            </w:r>
          </w:p>
        </w:tc>
      </w:tr>
      <w:tr w:rsidR="00215ABF" w:rsidRPr="00215ABF" w14:paraId="01367A2A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28D7B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Sector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85B1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BC33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C425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9A9B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Apartments less than 5 stories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1C95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84.37%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52CD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572E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4.26%</w:t>
            </w:r>
          </w:p>
        </w:tc>
      </w:tr>
      <w:tr w:rsidR="00215ABF" w:rsidRPr="00215ABF" w14:paraId="53D1B88C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95A1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Management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25DC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94.14%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57C5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4.18%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F14C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1.69%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DF37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Other (attached, mobile home, etc.)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1BA6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87.87%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9C92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6CA0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3.87%</w:t>
            </w:r>
          </w:p>
        </w:tc>
      </w:tr>
      <w:tr w:rsidR="00215ABF" w:rsidRPr="00215ABF" w14:paraId="0EB3D320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A1C7A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Business and Finance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5F22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95.30%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7350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3.40%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3C2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1.30%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00E8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Housing Tenure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CAE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7DD8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A98C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5878995C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B73B6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lastRenderedPageBreak/>
              <w:t>Sciences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E06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96.03%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6223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2.70%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C43B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1.27%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DCCB9" w14:textId="77777777" w:rsidR="00215ABF" w:rsidRPr="00215ABF" w:rsidRDefault="00215ABF" w:rsidP="00215AB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Not an owner (renter, Tribal housing)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38C8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20CA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C29B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4.41%</w:t>
            </w:r>
          </w:p>
        </w:tc>
      </w:tr>
      <w:tr w:rsidR="00215ABF" w:rsidRPr="00215ABF" w14:paraId="1917DE06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A0366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Health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574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83.48%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6D93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10.85%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D7D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5.67%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02A2D" w14:textId="77777777" w:rsidR="00215ABF" w:rsidRPr="00215ABF" w:rsidRDefault="00215ABF" w:rsidP="00215AB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Owner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EB68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90.58%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CF2A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6689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2.84%</w:t>
            </w:r>
          </w:p>
        </w:tc>
      </w:tr>
      <w:tr w:rsidR="00215ABF" w:rsidRPr="00215ABF" w14:paraId="7EA12EE5" w14:textId="77777777" w:rsidTr="00375836">
        <w:trPr>
          <w:trHeight w:val="6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AD4C3E" w14:textId="0105689D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Education, </w:t>
            </w:r>
            <w:del w:id="22" w:author="Matthew Palm" w:date="2023-08-06T17:53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>L</w:delText>
              </w:r>
            </w:del>
            <w:ins w:id="23" w:author="Matthew Palm" w:date="2023-08-06T17:53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l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aw, </w:t>
            </w:r>
            <w:del w:id="24" w:author="Matthew Palm" w:date="2023-08-06T17:53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>S</w:delText>
              </w:r>
            </w:del>
            <w:ins w:id="25" w:author="Matthew Palm" w:date="2023-08-06T17:53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s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ocial </w:t>
            </w:r>
            <w:del w:id="26" w:author="Matthew Palm" w:date="2023-08-06T17:54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>S</w:delText>
              </w:r>
            </w:del>
            <w:ins w:id="27" w:author="Matthew Palm" w:date="2023-08-06T17:54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s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ervices and </w:t>
            </w:r>
            <w:del w:id="28" w:author="Matthew Palm" w:date="2023-08-06T17:54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>G</w:delText>
              </w:r>
            </w:del>
            <w:ins w:id="29" w:author="Matthew Palm" w:date="2023-08-06T17:54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g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overnment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2CBF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93.37%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80D6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4.97%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75BF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1.65%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EF34D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Housing year built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B2BD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CD9C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A790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61EC5F05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90F9F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Arts, culture, entertainment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2F68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84.40%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7E1C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12.87%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344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2.74%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E641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2001-2016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3314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90.50%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5758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6.72%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AEA5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2.78%</w:t>
            </w:r>
          </w:p>
        </w:tc>
      </w:tr>
      <w:tr w:rsidR="00215ABF" w:rsidRPr="00215ABF" w14:paraId="301D2088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6401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Sales and services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5CD8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79.39%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ABB1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15.60%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73AC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5.02%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07396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1991-2000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17B4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89.57%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35DB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EDFD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3.07%</w:t>
            </w:r>
          </w:p>
        </w:tc>
      </w:tr>
      <w:tr w:rsidR="00215ABF" w:rsidRPr="00215ABF" w14:paraId="1C6CC80E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5BF72" w14:textId="4AEF870E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Trades and </w:t>
            </w:r>
            <w:del w:id="30" w:author="Matthew Palm" w:date="2023-08-06T17:54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>T</w:delText>
              </w:r>
            </w:del>
            <w:ins w:id="31" w:author="Matthew Palm" w:date="2023-08-06T17:54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t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ransportation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E618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89.52%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0BEE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6.41%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809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4.07%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0A883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1971-1990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93C0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88.47%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1281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C001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3.39%</w:t>
            </w:r>
          </w:p>
        </w:tc>
      </w:tr>
      <w:tr w:rsidR="00215ABF" w:rsidRPr="00215ABF" w14:paraId="019A9DA8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43761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Natural resources and agriculture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5076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91.99%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9A7B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3.85%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5468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4.16%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E01B9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1961-1970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223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03E7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8.97%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4F8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3.70%</w:t>
            </w:r>
          </w:p>
        </w:tc>
      </w:tr>
      <w:tr w:rsidR="00215ABF" w:rsidRPr="00215ABF" w14:paraId="484F2E63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EE9C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Manufacturing and utilities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C716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81.59%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6910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12.41%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D81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5.99%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001B8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1946-1959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CBD2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109A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B87A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3.52%</w:t>
            </w:r>
          </w:p>
        </w:tc>
      </w:tr>
      <w:tr w:rsidR="00215ABF" w:rsidRPr="00215ABF" w14:paraId="17FB834B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3725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Low income status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56BE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9A55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97A7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6CCC8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Pre-1946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E221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88.31%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EB32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BE776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3.34%</w:t>
            </w:r>
          </w:p>
        </w:tc>
      </w:tr>
      <w:tr w:rsidR="00215ABF" w:rsidRPr="00215ABF" w14:paraId="60B66EF0" w14:textId="77777777" w:rsidTr="00375836">
        <w:trPr>
          <w:trHeight w:val="36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89D8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Not on a low income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0103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89.37%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C104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7.46%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A953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3.17%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3B5C1D" w14:textId="77777777" w:rsidR="00215ABF" w:rsidRPr="00FD0225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32" w:author="Matthew Palm" w:date="2023-08-06T17:54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</w:pPr>
            <w:r w:rsidRPr="00FD022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33" w:author="Matthew Palm" w:date="2023-08-06T17:54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>10 Largest CMAs (rest in appendix)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9850D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82064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6F735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215ABF" w:rsidRPr="00215ABF" w14:paraId="7A9D59C4" w14:textId="77777777" w:rsidTr="00375836">
        <w:trPr>
          <w:trHeight w:val="375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CAE05A" w14:textId="32DBCE21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4" w:author="Matthew Palm" w:date="2023-08-06T17:54:00Z">
              <w:r w:rsidRPr="00215ABF" w:rsidDel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delText xml:space="preserve">On </w:delText>
              </w:r>
            </w:del>
            <w:ins w:id="35" w:author="Matthew Palm" w:date="2023-08-06T17:54:00Z">
              <w:r w:rsidR="00FD0225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>Have</w:t>
              </w:r>
              <w:r w:rsidR="00FD0225" w:rsidRPr="00215ABF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</w:rPr>
                <w:t xml:space="preserve"> </w:t>
              </w:r>
            </w:ins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 low income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DBD8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80.44%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BCB6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14.87%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77B5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4.68%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B3D71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Calgary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EFAA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1963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D218F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2.94%</w:t>
            </w:r>
          </w:p>
        </w:tc>
      </w:tr>
      <w:tr w:rsidR="00215ABF" w:rsidRPr="00215ABF" w14:paraId="2F1D23D6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9A6D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Not applicable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28303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90.87%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8DC10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6.54%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F2C3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2.59%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F00669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Edmonton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2A81C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88.93%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81C54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9A8E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3.09%</w:t>
            </w:r>
          </w:p>
        </w:tc>
      </w:tr>
      <w:tr w:rsidR="00215ABF" w:rsidRPr="00215ABF" w14:paraId="7D0A409B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4921A" w14:textId="77777777" w:rsidR="00215ABF" w:rsidRPr="001564D6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36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</w:pPr>
            <w:r w:rsidRPr="001564D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  <w:rPrChange w:id="37" w:author="Matthew Palm" w:date="2023-08-06T15:19:00Z">
                  <w:rPr>
                    <w:rFonts w:ascii="Times New Roman" w:eastAsia="Times New Roman" w:hAnsi="Times New Roman" w:cs="Times New Roman"/>
                    <w:b/>
                    <w:bCs/>
                    <w:i/>
                    <w:iCs/>
                    <w:color w:val="000000"/>
                    <w:lang w:val="en-CA" w:eastAsia="en-CA"/>
                  </w:rPr>
                </w:rPrChange>
              </w:rPr>
              <w:t>Household type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59C41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9834E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32E3E7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5DE82A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Hamilton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06588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3D6D2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4E38B" w14:textId="77777777" w:rsidR="00215ABF" w:rsidRPr="00215ABF" w:rsidRDefault="00215ABF" w:rsidP="00215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3.12%</w:t>
            </w:r>
          </w:p>
        </w:tc>
      </w:tr>
      <w:tr w:rsidR="00375836" w:rsidRPr="00215ABF" w14:paraId="6362EF70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5D76EB" w14:textId="2E54CAAC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Married without children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7CB8B" w14:textId="05F00374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90.38%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3879DA" w14:textId="63C119E2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6.93%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A75852" w14:textId="020ADB68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2.69%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F3F723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Kitchener-C-W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CE024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87.13%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FAA88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DFAFF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3.70%</w:t>
            </w:r>
          </w:p>
        </w:tc>
      </w:tr>
      <w:tr w:rsidR="00375836" w:rsidRPr="00215ABF" w14:paraId="6826887D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87D9E" w14:textId="29823800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Married with children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7FFBF" w14:textId="54F24CD6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90.63%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2B10" w14:textId="6D0F380A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6.37%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FD524" w14:textId="3BA17DF9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3.00%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406EC3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Montreal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620E1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88.74%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8431D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6E2D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3.26%</w:t>
            </w:r>
          </w:p>
        </w:tc>
      </w:tr>
      <w:tr w:rsidR="00375836" w:rsidRPr="00215ABF" w14:paraId="1B5B3923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4F22F1" w14:textId="3B262D5A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Lone parent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30DF" w14:textId="10A02153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88.39%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B320" w14:textId="121FA2B8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7.97%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3C3D8" w14:textId="650D8CCA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3.63%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BCFAA0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Ottawa-Gatineau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7BF11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91.18%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9BB3B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6.54%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087EB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2.28%</w:t>
            </w:r>
          </w:p>
        </w:tc>
      </w:tr>
      <w:tr w:rsidR="00375836" w:rsidRPr="00215ABF" w14:paraId="795AA341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ABA372" w14:textId="2E8BF208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Child of a couple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A1AF0" w14:textId="70351374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83.56%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50D0" w14:textId="6B519E82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12.35%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11D7E" w14:textId="2E882F0D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4.09%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F55420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Quebec City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911EF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90.23%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1F483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6.89%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E14A3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2.88%</w:t>
            </w:r>
          </w:p>
        </w:tc>
      </w:tr>
      <w:tr w:rsidR="00375836" w:rsidRPr="00215ABF" w14:paraId="1D6134FF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35DFFD" w14:textId="45D20FD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Child of lone parent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EABA1" w14:textId="41427EAB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82.01%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AF43C" w14:textId="0179D348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13.00%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89D35" w14:textId="7356274B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4.99%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23B3F3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Toronto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B45DF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458A1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B914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3.47%</w:t>
            </w:r>
          </w:p>
        </w:tc>
      </w:tr>
      <w:tr w:rsidR="00375836" w:rsidRPr="00215ABF" w14:paraId="2204C213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3ADBD3" w14:textId="4BAC7514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Person living alone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0088B" w14:textId="54021643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86.94%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47CA3" w14:textId="425A2DAB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9.45%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E3F45" w14:textId="6BA10AA0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3.61%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5E33E7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Winnipeg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E5E2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86.22%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D515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9.91%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F797F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3.87%</w:t>
            </w:r>
          </w:p>
        </w:tc>
      </w:tr>
      <w:tr w:rsidR="00375836" w:rsidRPr="00215ABF" w14:paraId="3B1E344F" w14:textId="77777777" w:rsidTr="0037583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960A93" w14:textId="4E26EEE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Not in a census family, in a census family household, living with non-relatives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081AB" w14:textId="3510C95D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83.85%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B55EA" w14:textId="70B65F69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11.09%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BAED9" w14:textId="3A67864B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5.06%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2FA78E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Vancouver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BBBA4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88.52%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A603D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ADFF2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3.00%</w:t>
            </w:r>
          </w:p>
        </w:tc>
      </w:tr>
      <w:tr w:rsidR="00375836" w:rsidRPr="00215ABF" w14:paraId="706962FE" w14:textId="77777777" w:rsidTr="00375836">
        <w:trPr>
          <w:trHeight w:val="9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C99C09" w14:textId="4773E58E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Not in a census family, in a non-census family household, living with non-relatives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3B6E0" w14:textId="0C7BD125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83.13%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B6C4A" w14:textId="4AD94FEE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12.55%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64692" w14:textId="575E92D2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4.32%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E3A43" w14:textId="4C49312A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 xml:space="preserve">Housing </w:t>
            </w:r>
            <w:del w:id="38" w:author="Matthew Palm" w:date="2023-08-06T15:06:00Z">
              <w:r w:rsidRPr="00215ABF" w:rsidDel="008B59D2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delText>Suitability</w:delText>
              </w:r>
            </w:del>
            <w:ins w:id="39" w:author="Matthew Palm" w:date="2023-08-06T15:06:00Z">
              <w:r w:rsidR="008B59D2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t>s</w:t>
              </w:r>
              <w:r w:rsidR="008B59D2" w:rsidRPr="00215ABF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val="en-CA" w:eastAsia="en-CA"/>
                </w:rPr>
                <w:t>uitability</w:t>
              </w:r>
            </w:ins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DF368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FB92B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7F0A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  <w:tr w:rsidR="00375836" w:rsidRPr="00215ABF" w14:paraId="4EAEBBF7" w14:textId="77777777" w:rsidTr="00375836">
        <w:trPr>
          <w:trHeight w:val="9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07AB9A" w14:textId="68B84045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Not in a census family, in a census family household, living with relative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EFA34" w14:textId="64D4185F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82.25%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16CC3" w14:textId="258A754B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12.47%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666CF" w14:textId="02AA9D2B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5.28%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72D13E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Suitable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1FA4A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89.42%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B964B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7.50%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17192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3.07%</w:t>
            </w:r>
          </w:p>
        </w:tc>
      </w:tr>
      <w:tr w:rsidR="00375836" w:rsidRPr="00215ABF" w14:paraId="330A85F3" w14:textId="77777777" w:rsidTr="00375836">
        <w:trPr>
          <w:trHeight w:val="6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6DC8FA" w14:textId="7AA33845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lastRenderedPageBreak/>
              <w:t>Not in a census family, in a census family household, living with relative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3D4EB" w14:textId="796E3918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84.26%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C1AC2" w14:textId="21CC7212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11.14%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B40B9" w14:textId="454463E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4.59%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5EAE2F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Unsuitable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AA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81.93%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89B18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12.49%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29712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5.58%</w:t>
            </w:r>
          </w:p>
        </w:tc>
      </w:tr>
      <w:tr w:rsidR="00375836" w:rsidRPr="00215ABF" w14:paraId="192A2ECF" w14:textId="77777777" w:rsidTr="008B7AC5">
        <w:trPr>
          <w:trHeight w:val="600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C19139" w14:textId="1A21847C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ECF84B" w14:textId="7A6BF1A0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FE451D" w14:textId="04B6F89A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AE4AA4" w14:textId="448A3242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25F01" w14:textId="171DE868" w:rsidR="00375836" w:rsidRPr="004711D0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N (rounded to nearest hundredth)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372A6" w14:textId="51C126CE" w:rsidR="00375836" w:rsidRPr="00215ABF" w:rsidRDefault="00375836" w:rsidP="008B7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741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3,867,100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F025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68ADE" w14:textId="77777777" w:rsidR="00375836" w:rsidRPr="00215ABF" w:rsidRDefault="00375836" w:rsidP="00375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215ABF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 </w:t>
            </w:r>
          </w:p>
        </w:tc>
      </w:tr>
    </w:tbl>
    <w:p w14:paraId="4DDD8D90" w14:textId="77777777" w:rsidR="00215ABF" w:rsidRDefault="00215ABF" w:rsidP="00215ABF"/>
    <w:p w14:paraId="2EF6D9D3" w14:textId="79DECF0E" w:rsidR="00215ABF" w:rsidRPr="00215ABF" w:rsidDel="00215ABF" w:rsidRDefault="00215ABF" w:rsidP="00215ABF">
      <w:pPr>
        <w:rPr>
          <w:del w:id="40" w:author="Matthew Palm [2]" w:date="2023-06-28T23:43:00Z"/>
        </w:rPr>
      </w:pPr>
    </w:p>
    <w:tbl>
      <w:tblPr>
        <w:tblW w:w="13960" w:type="dxa"/>
        <w:tblLook w:val="04A0" w:firstRow="1" w:lastRow="0" w:firstColumn="1" w:lastColumn="0" w:noHBand="0" w:noVBand="1"/>
      </w:tblPr>
      <w:tblGrid>
        <w:gridCol w:w="3410"/>
        <w:gridCol w:w="960"/>
        <w:gridCol w:w="987"/>
        <w:gridCol w:w="960"/>
        <w:gridCol w:w="580"/>
        <w:gridCol w:w="4156"/>
        <w:gridCol w:w="960"/>
        <w:gridCol w:w="987"/>
        <w:gridCol w:w="960"/>
      </w:tblGrid>
      <w:tr w:rsidR="0049697A" w:rsidRPr="00171909" w:rsidDel="00215ABF" w14:paraId="5C32E15F" w14:textId="127268FE" w:rsidTr="00FA0A36">
        <w:trPr>
          <w:trHeight w:val="300"/>
          <w:del w:id="41" w:author="Matthew Palm [2]" w:date="2023-06-28T23:43:00Z"/>
        </w:trPr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CBE6E9" w14:textId="4A2AC5F1" w:rsidR="0049697A" w:rsidRPr="00523B2D" w:rsidDel="00215ABF" w:rsidRDefault="0049697A" w:rsidP="00FA0A36">
            <w:pPr>
              <w:spacing w:after="0" w:line="240" w:lineRule="auto"/>
              <w:rPr>
                <w:del w:id="42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43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Variable</w:delText>
              </w:r>
            </w:del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65900" w14:textId="0A5BB897" w:rsidR="0049697A" w:rsidRPr="00523B2D" w:rsidDel="00215ABF" w:rsidRDefault="0049697A" w:rsidP="00FA0A36">
            <w:pPr>
              <w:spacing w:after="0" w:line="240" w:lineRule="auto"/>
              <w:rPr>
                <w:del w:id="44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45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Day</w:delText>
              </w:r>
            </w:del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1459D" w14:textId="570BC17F" w:rsidR="0049697A" w:rsidRPr="00523B2D" w:rsidDel="00215ABF" w:rsidRDefault="0049697A" w:rsidP="00FA0A36">
            <w:pPr>
              <w:spacing w:after="0" w:line="240" w:lineRule="auto"/>
              <w:rPr>
                <w:del w:id="46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47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Evening</w:delText>
              </w:r>
            </w:del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89889" w14:textId="38966F74" w:rsidR="0049697A" w:rsidRPr="00523B2D" w:rsidDel="00215ABF" w:rsidRDefault="0049697A" w:rsidP="00FA0A36">
            <w:pPr>
              <w:spacing w:after="0" w:line="240" w:lineRule="auto"/>
              <w:rPr>
                <w:del w:id="48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49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Night</w:delText>
              </w:r>
            </w:del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AD63" w14:textId="423676E3" w:rsidR="0049697A" w:rsidRPr="00523B2D" w:rsidDel="00215ABF" w:rsidRDefault="0049697A" w:rsidP="00FA0A36">
            <w:pPr>
              <w:spacing w:after="0" w:line="240" w:lineRule="auto"/>
              <w:rPr>
                <w:del w:id="5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18A547" w14:textId="2E32B425" w:rsidR="0049697A" w:rsidRPr="00523B2D" w:rsidDel="00215ABF" w:rsidRDefault="0049697A" w:rsidP="00FA0A36">
            <w:pPr>
              <w:spacing w:after="0" w:line="240" w:lineRule="auto"/>
              <w:rPr>
                <w:del w:id="5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96770" w14:textId="299D81AE" w:rsidR="0049697A" w:rsidRPr="00523B2D" w:rsidDel="00215ABF" w:rsidRDefault="0049697A" w:rsidP="00FA0A36">
            <w:pPr>
              <w:spacing w:after="0" w:line="240" w:lineRule="auto"/>
              <w:rPr>
                <w:del w:id="54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55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Day</w:delText>
              </w:r>
            </w:del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21AEF" w14:textId="6F1AD680" w:rsidR="0049697A" w:rsidRPr="00523B2D" w:rsidDel="00215ABF" w:rsidRDefault="0049697A" w:rsidP="00FA0A36">
            <w:pPr>
              <w:spacing w:after="0" w:line="240" w:lineRule="auto"/>
              <w:rPr>
                <w:del w:id="56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57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Evening</w:delText>
              </w:r>
            </w:del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4E90" w14:textId="7271CA7F" w:rsidR="0049697A" w:rsidRPr="00523B2D" w:rsidDel="00215ABF" w:rsidRDefault="0049697A" w:rsidP="00FA0A36">
            <w:pPr>
              <w:spacing w:after="0" w:line="240" w:lineRule="auto"/>
              <w:rPr>
                <w:del w:id="58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59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Night</w:delText>
              </w:r>
            </w:del>
          </w:p>
        </w:tc>
      </w:tr>
      <w:tr w:rsidR="0049697A" w:rsidRPr="00171909" w:rsidDel="00215ABF" w14:paraId="11E428B5" w14:textId="08896DEE" w:rsidTr="00FA0A36">
        <w:trPr>
          <w:trHeight w:val="300"/>
          <w:del w:id="60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FCEB7B" w14:textId="1324B406" w:rsidR="0049697A" w:rsidRPr="00523B2D" w:rsidDel="00215ABF" w:rsidRDefault="0049697A" w:rsidP="00FA0A36">
            <w:pPr>
              <w:spacing w:after="0" w:line="240" w:lineRule="auto"/>
              <w:rPr>
                <w:del w:id="61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62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Shift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28BB9" w14:textId="62E34C4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3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64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85.6%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72155" w14:textId="2389F1D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5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66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11.1%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68DA6" w14:textId="65F08E2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7" w:author="Matthew Palm [2]" w:date="2023-06-28T23:43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del w:id="68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color w:val="000000"/>
                </w:rPr>
                <w:delText>3.3%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4F5FF" w14:textId="324E2E0A" w:rsidR="0049697A" w:rsidRPr="00523B2D" w:rsidDel="00215ABF" w:rsidRDefault="0049697A" w:rsidP="00FA0A36">
            <w:pPr>
              <w:spacing w:after="0" w:line="240" w:lineRule="auto"/>
              <w:rPr>
                <w:del w:id="6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6DDF33" w14:textId="1754041E" w:rsidR="0049697A" w:rsidRPr="00523B2D" w:rsidDel="00215ABF" w:rsidRDefault="0049697A" w:rsidP="00FA0A36">
            <w:pPr>
              <w:spacing w:after="0" w:line="240" w:lineRule="auto"/>
              <w:rPr>
                <w:del w:id="71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72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Housing Type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87DC5" w14:textId="547A6279" w:rsidR="0049697A" w:rsidRPr="00523B2D" w:rsidDel="00215ABF" w:rsidRDefault="0049697A" w:rsidP="00FA0A36">
            <w:pPr>
              <w:spacing w:after="0" w:line="240" w:lineRule="auto"/>
              <w:rPr>
                <w:del w:id="7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DCB08" w14:textId="5D1F2DC2" w:rsidR="0049697A" w:rsidRPr="00523B2D" w:rsidDel="00215ABF" w:rsidRDefault="0049697A" w:rsidP="00FA0A36">
            <w:pPr>
              <w:spacing w:after="0" w:line="240" w:lineRule="auto"/>
              <w:rPr>
                <w:del w:id="7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2AAED" w14:textId="6C0B4CAD" w:rsidR="0049697A" w:rsidRPr="00523B2D" w:rsidDel="00215ABF" w:rsidRDefault="0049697A" w:rsidP="00FA0A36">
            <w:pPr>
              <w:spacing w:after="0" w:line="240" w:lineRule="auto"/>
              <w:rPr>
                <w:del w:id="7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</w:tr>
      <w:tr w:rsidR="0049697A" w:rsidRPr="00171909" w:rsidDel="00215ABF" w14:paraId="49ECEFE7" w14:textId="26B8B698" w:rsidTr="00FA0A36">
        <w:trPr>
          <w:trHeight w:val="300"/>
          <w:del w:id="79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FA5CBA" w14:textId="2623E489" w:rsidR="0049697A" w:rsidRPr="00523B2D" w:rsidDel="00215ABF" w:rsidRDefault="0049697A" w:rsidP="00FA0A36">
            <w:pPr>
              <w:spacing w:after="0" w:line="240" w:lineRule="auto"/>
              <w:rPr>
                <w:del w:id="80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81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Gender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43585" w14:textId="72BD31EF" w:rsidR="0049697A" w:rsidRPr="00523B2D" w:rsidDel="00215ABF" w:rsidRDefault="0049697A" w:rsidP="00FA0A36">
            <w:pPr>
              <w:spacing w:after="0" w:line="240" w:lineRule="auto"/>
              <w:rPr>
                <w:del w:id="8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60328" w14:textId="0D6B8596" w:rsidR="0049697A" w:rsidRPr="00523B2D" w:rsidDel="00215ABF" w:rsidRDefault="0049697A" w:rsidP="00FA0A36">
            <w:pPr>
              <w:spacing w:after="0" w:line="240" w:lineRule="auto"/>
              <w:rPr>
                <w:del w:id="8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41F8E" w14:textId="56AB1199" w:rsidR="0049697A" w:rsidRPr="00523B2D" w:rsidDel="00215ABF" w:rsidRDefault="0049697A" w:rsidP="00FA0A36">
            <w:pPr>
              <w:spacing w:after="0" w:line="240" w:lineRule="auto"/>
              <w:rPr>
                <w:del w:id="8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B2E2E" w14:textId="50BF7FA9" w:rsidR="0049697A" w:rsidRPr="00523B2D" w:rsidDel="00215ABF" w:rsidRDefault="0049697A" w:rsidP="00FA0A36">
            <w:pPr>
              <w:spacing w:after="0" w:line="240" w:lineRule="auto"/>
              <w:rPr>
                <w:del w:id="8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D758E7" w14:textId="2B105BD9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Single-detached house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A7D9E" w14:textId="7E7F727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1FF3A" w14:textId="63C69E0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90BF7" w14:textId="3C9E79F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2.9%</w:delText>
              </w:r>
            </w:del>
          </w:p>
        </w:tc>
      </w:tr>
      <w:tr w:rsidR="0049697A" w:rsidRPr="00171909" w:rsidDel="00215ABF" w14:paraId="5DB6EE7B" w14:textId="3F4DA087" w:rsidTr="00FA0A36">
        <w:trPr>
          <w:trHeight w:val="300"/>
          <w:del w:id="98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BC3D59" w14:textId="4CAAFDE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Male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A3D4C" w14:textId="2BCD7D6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E6EC4" w14:textId="7FB46F1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C2D19" w14:textId="46034CA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ACE08" w14:textId="08C85D3A" w:rsidR="0049697A" w:rsidRPr="00523B2D" w:rsidDel="00215ABF" w:rsidRDefault="0049697A" w:rsidP="00FA0A36">
            <w:pPr>
              <w:spacing w:after="0" w:line="240" w:lineRule="auto"/>
              <w:rPr>
                <w:del w:id="10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EEDA5B" w14:textId="5559F2C7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0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1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Semi-detached house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BA50B" w14:textId="4AC1ECB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1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1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84.8%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8032" w14:textId="0338B4E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1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1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DD8E8" w14:textId="4F605FF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1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1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</w:tr>
      <w:tr w:rsidR="0049697A" w:rsidRPr="00171909" w:rsidDel="00215ABF" w14:paraId="4F512823" w14:textId="193867C1" w:rsidTr="00FA0A36">
        <w:trPr>
          <w:trHeight w:val="300"/>
          <w:del w:id="117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E7D959" w14:textId="43A203B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1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1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Female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9FE0D" w14:textId="071FAD2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2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2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426F2" w14:textId="4C0B4AA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2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2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6CCCF" w14:textId="3682046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2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2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2.8%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BF232" w14:textId="770F61FA" w:rsidR="0049697A" w:rsidRPr="00523B2D" w:rsidDel="00215ABF" w:rsidRDefault="0049697A" w:rsidP="00FA0A36">
            <w:pPr>
              <w:spacing w:after="0" w:line="240" w:lineRule="auto"/>
              <w:rPr>
                <w:del w:id="12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2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E74F90" w14:textId="2B7B816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2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2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Duplex/Row house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43AA0" w14:textId="6280FEC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3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3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9FAF1" w14:textId="0DAA131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3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3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CE243" w14:textId="27A5A85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3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3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</w:tr>
      <w:tr w:rsidR="0049697A" w:rsidRPr="00171909" w:rsidDel="00215ABF" w14:paraId="136A9F94" w14:textId="148A2CE7" w:rsidTr="00FA0A36">
        <w:trPr>
          <w:trHeight w:val="300"/>
          <w:del w:id="136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7DB408" w14:textId="71EDCBFD" w:rsidR="0049697A" w:rsidRPr="00523B2D" w:rsidDel="00215ABF" w:rsidRDefault="0049697A" w:rsidP="00FA0A36">
            <w:pPr>
              <w:spacing w:after="0" w:line="240" w:lineRule="auto"/>
              <w:rPr>
                <w:del w:id="137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138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Age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097A2" w14:textId="024A1603" w:rsidR="0049697A" w:rsidRPr="00523B2D" w:rsidDel="00215ABF" w:rsidRDefault="0049697A" w:rsidP="00FA0A36">
            <w:pPr>
              <w:spacing w:after="0" w:line="240" w:lineRule="auto"/>
              <w:rPr>
                <w:del w:id="13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4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5FE16" w14:textId="498F5084" w:rsidR="0049697A" w:rsidRPr="00523B2D" w:rsidDel="00215ABF" w:rsidRDefault="0049697A" w:rsidP="00FA0A36">
            <w:pPr>
              <w:spacing w:after="0" w:line="240" w:lineRule="auto"/>
              <w:rPr>
                <w:del w:id="14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4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182D6" w14:textId="0D988963" w:rsidR="0049697A" w:rsidRPr="00523B2D" w:rsidDel="00215ABF" w:rsidRDefault="0049697A" w:rsidP="00FA0A36">
            <w:pPr>
              <w:spacing w:after="0" w:line="240" w:lineRule="auto"/>
              <w:rPr>
                <w:del w:id="14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4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5147F" w14:textId="0C1ACE31" w:rsidR="0049697A" w:rsidRPr="00523B2D" w:rsidDel="00215ABF" w:rsidRDefault="0049697A" w:rsidP="00FA0A36">
            <w:pPr>
              <w:spacing w:after="0" w:line="240" w:lineRule="auto"/>
              <w:rPr>
                <w:del w:id="14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4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903449" w14:textId="678DB930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4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4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Apartments 5+ stories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2C0F0" w14:textId="652F8F2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4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5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0B119" w14:textId="2645B10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5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5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6D3DD" w14:textId="6ED8F70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5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5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</w:tr>
      <w:tr w:rsidR="0049697A" w:rsidRPr="00171909" w:rsidDel="00215ABF" w14:paraId="204E894B" w14:textId="2C762CBF" w:rsidTr="00FA0A36">
        <w:trPr>
          <w:trHeight w:val="300"/>
          <w:del w:id="155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789F84" w14:textId="7850AD1A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5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5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16-17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9858" w14:textId="0B0A470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5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5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40.4%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3884" w14:textId="5FE7B73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6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6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56.7%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E03E7" w14:textId="7735E2E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6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6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3.0%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C0F6" w14:textId="0BE07040" w:rsidR="0049697A" w:rsidRPr="00523B2D" w:rsidDel="00215ABF" w:rsidRDefault="0049697A" w:rsidP="00FA0A36">
            <w:pPr>
              <w:spacing w:after="0" w:line="240" w:lineRule="auto"/>
              <w:rPr>
                <w:del w:id="16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6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EF6393" w14:textId="58FA0E29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6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6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Apartments less than 5 stories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BDFCF" w14:textId="302E824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6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6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82.2%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5E723" w14:textId="215344F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7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7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0E283" w14:textId="2C75562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7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7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4.4%</w:delText>
              </w:r>
            </w:del>
          </w:p>
        </w:tc>
      </w:tr>
      <w:tr w:rsidR="0049697A" w:rsidRPr="00171909" w:rsidDel="00215ABF" w14:paraId="0C9758E3" w14:textId="474F7368" w:rsidTr="00FA0A36">
        <w:trPr>
          <w:trHeight w:val="300"/>
          <w:del w:id="174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F5C394" w14:textId="191C8961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7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7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18-24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D13F5" w14:textId="7FEEAAB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7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7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71.7%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55FA" w14:textId="0242E5E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7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8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24.3%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62599" w14:textId="5DF2F1A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8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8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4.0%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D26E4" w14:textId="684CB9C4" w:rsidR="0049697A" w:rsidRPr="00523B2D" w:rsidDel="00215ABF" w:rsidRDefault="0049697A" w:rsidP="00FA0A36">
            <w:pPr>
              <w:spacing w:after="0" w:line="240" w:lineRule="auto"/>
              <w:rPr>
                <w:del w:id="18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8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39B72C" w14:textId="4F5C9A4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8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8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Other (attached, mobile etc.)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4CB42" w14:textId="766AF83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8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8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66643" w14:textId="248A1D3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8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9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DF686" w14:textId="734F612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9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9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</w:tr>
      <w:tr w:rsidR="0049697A" w:rsidRPr="00171909" w:rsidDel="00215ABF" w14:paraId="6A644A79" w14:textId="6E706AB8" w:rsidTr="00FA0A36">
        <w:trPr>
          <w:trHeight w:val="300"/>
          <w:del w:id="193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39A6A7" w14:textId="1DCB53F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9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9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25-34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B1243" w14:textId="71F66AC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9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9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53A8" w14:textId="25CAD64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9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9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E1A2A" w14:textId="63A6AD2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0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0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3.3%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E97B3" w14:textId="41D8E2B3" w:rsidR="0049697A" w:rsidRPr="00523B2D" w:rsidDel="00215ABF" w:rsidRDefault="0049697A" w:rsidP="00FA0A36">
            <w:pPr>
              <w:spacing w:after="0" w:line="240" w:lineRule="auto"/>
              <w:rPr>
                <w:del w:id="20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0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3E6AB8" w14:textId="4CE3FD14" w:rsidR="0049697A" w:rsidRPr="00523B2D" w:rsidDel="00215ABF" w:rsidRDefault="0049697A" w:rsidP="00FA0A36">
            <w:pPr>
              <w:spacing w:after="0" w:line="240" w:lineRule="auto"/>
              <w:rPr>
                <w:del w:id="204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205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Housing year built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0F3A2" w14:textId="3DAB194B" w:rsidR="0049697A" w:rsidRPr="00523B2D" w:rsidDel="00215ABF" w:rsidRDefault="0049697A" w:rsidP="00FA0A36">
            <w:pPr>
              <w:spacing w:after="0" w:line="240" w:lineRule="auto"/>
              <w:rPr>
                <w:del w:id="20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0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F38B5" w14:textId="671ABB49" w:rsidR="0049697A" w:rsidRPr="00523B2D" w:rsidDel="00215ABF" w:rsidRDefault="0049697A" w:rsidP="00FA0A36">
            <w:pPr>
              <w:spacing w:after="0" w:line="240" w:lineRule="auto"/>
              <w:rPr>
                <w:del w:id="20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0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F7410" w14:textId="350DD350" w:rsidR="0049697A" w:rsidRPr="00523B2D" w:rsidDel="00215ABF" w:rsidRDefault="0049697A" w:rsidP="00FA0A36">
            <w:pPr>
              <w:spacing w:after="0" w:line="240" w:lineRule="auto"/>
              <w:rPr>
                <w:del w:id="21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1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</w:tr>
      <w:tr w:rsidR="0049697A" w:rsidRPr="00171909" w:rsidDel="00215ABF" w14:paraId="19D78A12" w14:textId="1475C4F9" w:rsidTr="00FA0A36">
        <w:trPr>
          <w:trHeight w:val="300"/>
          <w:del w:id="212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89FACC" w14:textId="450A0E63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1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1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35-44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1ABB" w14:textId="20E87E9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1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1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89.7%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961BB" w14:textId="509F8B0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1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1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72F0F" w14:textId="24978EC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1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2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50A1F" w14:textId="4FD1FD9B" w:rsidR="0049697A" w:rsidRPr="00523B2D" w:rsidDel="00215ABF" w:rsidRDefault="0049697A" w:rsidP="00FA0A36">
            <w:pPr>
              <w:spacing w:after="0" w:line="240" w:lineRule="auto"/>
              <w:rPr>
                <w:del w:id="22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2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221F86" w14:textId="499A834B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2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2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2001-2016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056D6" w14:textId="22561BB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2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2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0CA8" w14:textId="42D0C78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2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2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27CB8" w14:textId="05FEA11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2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3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2.9%</w:delText>
              </w:r>
            </w:del>
          </w:p>
        </w:tc>
      </w:tr>
      <w:tr w:rsidR="0049697A" w:rsidRPr="00171909" w:rsidDel="00215ABF" w14:paraId="7E58A7D9" w14:textId="5E795945" w:rsidTr="00FA0A36">
        <w:trPr>
          <w:trHeight w:val="300"/>
          <w:del w:id="231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D8853D" w14:textId="26ADE0DC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3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3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45-64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C77EA" w14:textId="2377E60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3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3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90.1%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0FE22" w14:textId="4962357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3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3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24C0C" w14:textId="0932956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3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3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C3F34" w14:textId="77384DD3" w:rsidR="0049697A" w:rsidRPr="00523B2D" w:rsidDel="00215ABF" w:rsidRDefault="0049697A" w:rsidP="00FA0A36">
            <w:pPr>
              <w:spacing w:after="0" w:line="240" w:lineRule="auto"/>
              <w:rPr>
                <w:del w:id="24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4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F1755E" w14:textId="37970D4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4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4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1991-2000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0A24A" w14:textId="784C5D3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4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4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ED68F" w14:textId="7A87E4F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4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4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A1872" w14:textId="12799C9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4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4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3.2%</w:delText>
              </w:r>
            </w:del>
          </w:p>
        </w:tc>
      </w:tr>
      <w:tr w:rsidR="0049697A" w:rsidRPr="00171909" w:rsidDel="00215ABF" w14:paraId="7BD8AB99" w14:textId="7D92C579" w:rsidTr="00FA0A36">
        <w:trPr>
          <w:trHeight w:val="300"/>
          <w:del w:id="250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2C3941" w14:textId="10FC8CD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5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5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65+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D2B2E" w14:textId="5926621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5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5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88.0%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E893C" w14:textId="4F4917E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5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5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90A6" w14:textId="4FB633E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5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5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3.3%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0FF94" w14:textId="3022CEFE" w:rsidR="0049697A" w:rsidRPr="00523B2D" w:rsidDel="00215ABF" w:rsidRDefault="0049697A" w:rsidP="00FA0A36">
            <w:pPr>
              <w:spacing w:after="0" w:line="240" w:lineRule="auto"/>
              <w:rPr>
                <w:del w:id="25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6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99B158" w14:textId="376E8FF9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6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6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1981-1990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58258" w14:textId="413A28F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6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6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629BB" w14:textId="5843CB2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6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6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BDAE0" w14:textId="22B464F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6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6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3.3%</w:delText>
              </w:r>
            </w:del>
          </w:p>
        </w:tc>
      </w:tr>
      <w:tr w:rsidR="0049697A" w:rsidRPr="00171909" w:rsidDel="00215ABF" w14:paraId="069B882C" w14:textId="259C6565" w:rsidTr="00FA0A36">
        <w:trPr>
          <w:trHeight w:val="300"/>
          <w:del w:id="269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3BFFD2" w14:textId="0518C6AE" w:rsidR="0049697A" w:rsidRPr="00523B2D" w:rsidDel="00215ABF" w:rsidRDefault="0049697A" w:rsidP="00FA0A36">
            <w:pPr>
              <w:spacing w:after="0" w:line="240" w:lineRule="auto"/>
              <w:rPr>
                <w:del w:id="270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271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Education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20338" w14:textId="3E1D4E49" w:rsidR="0049697A" w:rsidRPr="00523B2D" w:rsidDel="00215ABF" w:rsidRDefault="0049697A" w:rsidP="00FA0A36">
            <w:pPr>
              <w:spacing w:after="0" w:line="240" w:lineRule="auto"/>
              <w:rPr>
                <w:del w:id="27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7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22C59" w14:textId="12E4BB8C" w:rsidR="0049697A" w:rsidRPr="00523B2D" w:rsidDel="00215ABF" w:rsidRDefault="0049697A" w:rsidP="00FA0A36">
            <w:pPr>
              <w:spacing w:after="0" w:line="240" w:lineRule="auto"/>
              <w:rPr>
                <w:del w:id="27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7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C243B" w14:textId="3239969A" w:rsidR="0049697A" w:rsidRPr="00523B2D" w:rsidDel="00215ABF" w:rsidRDefault="0049697A" w:rsidP="00FA0A36">
            <w:pPr>
              <w:spacing w:after="0" w:line="240" w:lineRule="auto"/>
              <w:rPr>
                <w:del w:id="27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7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6B35D" w14:textId="25897BAA" w:rsidR="0049697A" w:rsidRPr="00523B2D" w:rsidDel="00215ABF" w:rsidRDefault="0049697A" w:rsidP="00FA0A36">
            <w:pPr>
              <w:spacing w:after="0" w:line="240" w:lineRule="auto"/>
              <w:rPr>
                <w:del w:id="27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7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1BDF03" w14:textId="6353D99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8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8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1971-1980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742F8" w14:textId="7F8B7DE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8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8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84.8%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0E582" w14:textId="61B9621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8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8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5A8" w14:textId="3497261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8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8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</w:tr>
      <w:tr w:rsidR="0049697A" w:rsidRPr="00171909" w:rsidDel="00215ABF" w14:paraId="2F02594F" w14:textId="4DE293D9" w:rsidTr="00FA0A36">
        <w:trPr>
          <w:trHeight w:val="300"/>
          <w:del w:id="288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C3C72B" w14:textId="721EEDF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8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9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 HS diploma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C8587" w14:textId="2052CA3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9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9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74.2%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B5BC3" w14:textId="3D1C6C5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9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9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21.3%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C523C" w14:textId="30533F1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29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9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4.5%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B8E27" w14:textId="31B74BAE" w:rsidR="0049697A" w:rsidRPr="00523B2D" w:rsidDel="00215ABF" w:rsidRDefault="0049697A" w:rsidP="00FA0A36">
            <w:pPr>
              <w:spacing w:after="0" w:line="240" w:lineRule="auto"/>
              <w:rPr>
                <w:del w:id="29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29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995D82" w14:textId="0E98ACA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29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0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1961-1970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54149" w14:textId="41587C9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0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0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4710" w14:textId="633474E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0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0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1DD5" w14:textId="568881A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0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0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</w:tr>
      <w:tr w:rsidR="0049697A" w:rsidRPr="00171909" w:rsidDel="00215ABF" w14:paraId="77C3FCDC" w14:textId="38C055B2" w:rsidTr="00FA0A36">
        <w:trPr>
          <w:trHeight w:val="300"/>
          <w:del w:id="307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28F8E1" w14:textId="4FD456BC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0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0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HS Diploma or equivalent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086AA" w14:textId="2C9C92A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1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1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AE0B5" w14:textId="3C69D41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1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1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B3507" w14:textId="6FF88B9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1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1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4.1%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E2D00" w14:textId="58301BE4" w:rsidR="0049697A" w:rsidRPr="00523B2D" w:rsidDel="00215ABF" w:rsidRDefault="0049697A" w:rsidP="00FA0A36">
            <w:pPr>
              <w:spacing w:after="0" w:line="240" w:lineRule="auto"/>
              <w:rPr>
                <w:del w:id="31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1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B14294" w14:textId="5E72A2A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1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1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1946-1959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3D89E" w14:textId="64CB889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2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2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A0FB8" w14:textId="3C7F0F3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2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2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9FC62" w14:textId="668FE13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2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2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</w:tr>
      <w:tr w:rsidR="0049697A" w:rsidRPr="00171909" w:rsidDel="00215ABF" w14:paraId="15721AC5" w14:textId="781477BF" w:rsidTr="00FA0A36">
        <w:trPr>
          <w:trHeight w:val="600"/>
          <w:del w:id="326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C88C24" w14:textId="505723B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2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2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Trades cert. or Cert of Apprenticeship/Qualification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5239D" w14:textId="5F788ED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2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3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88.3%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3EC0B" w14:textId="6FFE7A6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3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3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329B4" w14:textId="156AC0C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3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3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3B1B6" w14:textId="1602ED89" w:rsidR="0049697A" w:rsidRPr="00523B2D" w:rsidDel="00215ABF" w:rsidRDefault="0049697A" w:rsidP="00FA0A36">
            <w:pPr>
              <w:spacing w:after="0" w:line="240" w:lineRule="auto"/>
              <w:rPr>
                <w:del w:id="33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3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C56C5C" w14:textId="2BC208F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3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3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Pre-1946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AC5B5" w14:textId="560BD74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3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4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85.5%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FAB1D" w14:textId="11C710E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4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4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442C3" w14:textId="654736F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4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4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3.4%</w:delText>
              </w:r>
            </w:del>
          </w:p>
        </w:tc>
      </w:tr>
      <w:tr w:rsidR="0049697A" w:rsidRPr="00171909" w:rsidDel="00215ABF" w14:paraId="20C55590" w14:textId="65B10465" w:rsidTr="00FA0A36">
        <w:trPr>
          <w:trHeight w:val="600"/>
          <w:del w:id="345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79A892" w14:textId="510B4428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4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4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Some college or certificate below a bachelors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4BAF0" w14:textId="6E4070F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4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4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87.8%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4511E" w14:textId="169248F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5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5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8D420" w14:textId="7F84A3B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5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5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E9C80" w14:textId="1427BA35" w:rsidR="0049697A" w:rsidRPr="00523B2D" w:rsidDel="00215ABF" w:rsidRDefault="0049697A" w:rsidP="00FA0A36">
            <w:pPr>
              <w:spacing w:after="0" w:line="240" w:lineRule="auto"/>
              <w:rPr>
                <w:del w:id="35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5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E6C247" w14:textId="70B707C4" w:rsidR="0049697A" w:rsidRPr="00523B2D" w:rsidDel="00215ABF" w:rsidRDefault="0049697A" w:rsidP="00FA0A36">
            <w:pPr>
              <w:spacing w:after="0" w:line="240" w:lineRule="auto"/>
              <w:rPr>
                <w:del w:id="356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357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Housing unsuitability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E74D" w14:textId="1991EAF3" w:rsidR="0049697A" w:rsidRPr="00523B2D" w:rsidDel="00215ABF" w:rsidRDefault="0049697A" w:rsidP="00FA0A36">
            <w:pPr>
              <w:spacing w:after="0" w:line="240" w:lineRule="auto"/>
              <w:rPr>
                <w:del w:id="35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5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12FB8" w14:textId="2E4AEB1E" w:rsidR="0049697A" w:rsidRPr="00523B2D" w:rsidDel="00215ABF" w:rsidRDefault="0049697A" w:rsidP="00FA0A36">
            <w:pPr>
              <w:spacing w:after="0" w:line="240" w:lineRule="auto"/>
              <w:rPr>
                <w:del w:id="36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6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068E7" w14:textId="7D70A684" w:rsidR="0049697A" w:rsidRPr="00523B2D" w:rsidDel="00215ABF" w:rsidRDefault="0049697A" w:rsidP="00FA0A36">
            <w:pPr>
              <w:spacing w:after="0" w:line="240" w:lineRule="auto"/>
              <w:rPr>
                <w:del w:id="36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6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</w:tr>
      <w:tr w:rsidR="0049697A" w:rsidRPr="00171909" w:rsidDel="00215ABF" w14:paraId="1E24C828" w14:textId="70E8A0E7" w:rsidTr="00FA0A36">
        <w:trPr>
          <w:trHeight w:val="300"/>
          <w:del w:id="364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7041AA" w14:textId="23E831F0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6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6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Bachelors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3F41E" w14:textId="6282BB4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6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6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90.8%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9092D" w14:textId="7D7D535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6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7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1DADD" w14:textId="61220F6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7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7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6301F" w14:textId="5581F5A1" w:rsidR="0049697A" w:rsidRPr="00523B2D" w:rsidDel="00215ABF" w:rsidRDefault="0049697A" w:rsidP="00FA0A36">
            <w:pPr>
              <w:spacing w:after="0" w:line="240" w:lineRule="auto"/>
              <w:rPr>
                <w:del w:id="37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7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10D4F3" w14:textId="543E1AC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7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7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Suitable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65741" w14:textId="610CBE4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7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7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E2CD5" w14:textId="74B5608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7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8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AC784" w14:textId="1759F3B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8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8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3.1%</w:delText>
              </w:r>
            </w:del>
          </w:p>
        </w:tc>
      </w:tr>
      <w:tr w:rsidR="0049697A" w:rsidRPr="00171909" w:rsidDel="00215ABF" w14:paraId="5267AB08" w14:textId="69585413" w:rsidTr="00FA0A36">
        <w:trPr>
          <w:trHeight w:val="300"/>
          <w:del w:id="383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1F58AA" w14:textId="50CB661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8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8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Postgraduate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929BB" w14:textId="3550EBC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8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8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93.7%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2B8B6" w14:textId="6CFD2D5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8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8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4.8%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4E66D" w14:textId="651A415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9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9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1.6%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A1F1" w14:textId="22BC9627" w:rsidR="0049697A" w:rsidRPr="00523B2D" w:rsidDel="00215ABF" w:rsidRDefault="0049697A" w:rsidP="00FA0A36">
            <w:pPr>
              <w:spacing w:after="0" w:line="240" w:lineRule="auto"/>
              <w:rPr>
                <w:del w:id="39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9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8952D3" w14:textId="2147779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39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9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Unsuitable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B2BF1" w14:textId="5A687D3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9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9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77.3%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17460" w14:textId="1FAE508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39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39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17.2%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A46B7" w14:textId="763BA5E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0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0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5.5%</w:delText>
              </w:r>
            </w:del>
          </w:p>
        </w:tc>
      </w:tr>
      <w:tr w:rsidR="0049697A" w:rsidRPr="00171909" w:rsidDel="00215ABF" w14:paraId="4BBD2FA9" w14:textId="70829E66" w:rsidTr="00FA0A36">
        <w:trPr>
          <w:trHeight w:val="300"/>
          <w:del w:id="402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19267F" w14:textId="606CBD3D" w:rsidR="0049697A" w:rsidRPr="00523B2D" w:rsidDel="00215ABF" w:rsidRDefault="0049697A" w:rsidP="00FA0A36">
            <w:pPr>
              <w:spacing w:after="0" w:line="240" w:lineRule="auto"/>
              <w:rPr>
                <w:del w:id="403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404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Ethnicity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6D91C" w14:textId="3AD1C12F" w:rsidR="0049697A" w:rsidRPr="00523B2D" w:rsidDel="00215ABF" w:rsidRDefault="0049697A" w:rsidP="00FA0A36">
            <w:pPr>
              <w:spacing w:after="0" w:line="240" w:lineRule="auto"/>
              <w:rPr>
                <w:del w:id="40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0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3F47F" w14:textId="6BFC9BDF" w:rsidR="0049697A" w:rsidRPr="00523B2D" w:rsidDel="00215ABF" w:rsidRDefault="0049697A" w:rsidP="00FA0A36">
            <w:pPr>
              <w:spacing w:after="0" w:line="240" w:lineRule="auto"/>
              <w:rPr>
                <w:del w:id="40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0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76023" w14:textId="482EC90B" w:rsidR="0049697A" w:rsidRPr="00523B2D" w:rsidDel="00215ABF" w:rsidRDefault="0049697A" w:rsidP="00FA0A36">
            <w:pPr>
              <w:spacing w:after="0" w:line="240" w:lineRule="auto"/>
              <w:rPr>
                <w:del w:id="40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1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FFACE" w14:textId="436C02ED" w:rsidR="0049697A" w:rsidRPr="00523B2D" w:rsidDel="00215ABF" w:rsidRDefault="0049697A" w:rsidP="00FA0A36">
            <w:pPr>
              <w:spacing w:after="0" w:line="240" w:lineRule="auto"/>
              <w:rPr>
                <w:del w:id="41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1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A56D61" w14:textId="524021BC" w:rsidR="0049697A" w:rsidRPr="00523B2D" w:rsidDel="00215ABF" w:rsidRDefault="0049697A" w:rsidP="00FA0A36">
            <w:pPr>
              <w:spacing w:after="0" w:line="240" w:lineRule="auto"/>
              <w:rPr>
                <w:del w:id="413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414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Sector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1F316" w14:textId="1A71D474" w:rsidR="0049697A" w:rsidRPr="00523B2D" w:rsidDel="00215ABF" w:rsidRDefault="0049697A" w:rsidP="00FA0A36">
            <w:pPr>
              <w:spacing w:after="0" w:line="240" w:lineRule="auto"/>
              <w:rPr>
                <w:del w:id="41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1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76C76" w14:textId="64250A4E" w:rsidR="0049697A" w:rsidRPr="00523B2D" w:rsidDel="00215ABF" w:rsidRDefault="0049697A" w:rsidP="00FA0A36">
            <w:pPr>
              <w:spacing w:after="0" w:line="240" w:lineRule="auto"/>
              <w:rPr>
                <w:del w:id="41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1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899B3" w14:textId="0895A90A" w:rsidR="0049697A" w:rsidRPr="00523B2D" w:rsidDel="00215ABF" w:rsidRDefault="0049697A" w:rsidP="00FA0A36">
            <w:pPr>
              <w:spacing w:after="0" w:line="240" w:lineRule="auto"/>
              <w:rPr>
                <w:del w:id="41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2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</w:tr>
      <w:tr w:rsidR="0049697A" w:rsidRPr="00171909" w:rsidDel="00215ABF" w14:paraId="2ADB8C67" w14:textId="4A1831EA" w:rsidTr="00FA0A36">
        <w:trPr>
          <w:trHeight w:val="300"/>
          <w:del w:id="421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A32BF" w14:textId="4EA965D3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2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2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lastRenderedPageBreak/>
                <w:delText>South Asian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9A6BF" w14:textId="40F9405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2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2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81.4%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ED3AA" w14:textId="0AC75EB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2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2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AF846" w14:textId="1AE4F55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2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2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4.8%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37543" w14:textId="5AC9426E" w:rsidR="0049697A" w:rsidRPr="00523B2D" w:rsidDel="00215ABF" w:rsidRDefault="0049697A" w:rsidP="00FA0A36">
            <w:pPr>
              <w:spacing w:after="0" w:line="240" w:lineRule="auto"/>
              <w:rPr>
                <w:del w:id="43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3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767165" w14:textId="6F43AE3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3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3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Management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8F24E" w14:textId="21D48C2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3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3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93.1%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4602B" w14:textId="28B7FAE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3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3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A368D" w14:textId="74D9297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3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3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1.8%</w:delText>
              </w:r>
            </w:del>
          </w:p>
        </w:tc>
      </w:tr>
      <w:tr w:rsidR="0049697A" w:rsidRPr="00171909" w:rsidDel="00215ABF" w14:paraId="6466062C" w14:textId="253749AA" w:rsidTr="00FA0A36">
        <w:trPr>
          <w:trHeight w:val="300"/>
          <w:del w:id="440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A60257" w14:textId="2F911C1C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4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4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Chinese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4A2EA" w14:textId="5576AA3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4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4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AC6A4" w14:textId="1A1ED65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4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4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38766" w14:textId="12F975E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4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4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2.3%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E3DC8" w14:textId="79DBF875" w:rsidR="0049697A" w:rsidRPr="00523B2D" w:rsidDel="00215ABF" w:rsidRDefault="0049697A" w:rsidP="00FA0A36">
            <w:pPr>
              <w:spacing w:after="0" w:line="240" w:lineRule="auto"/>
              <w:rPr>
                <w:del w:id="44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5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44E072" w14:textId="1AE0BE9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5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5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Business and Finance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35780" w14:textId="2EEBEEA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5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5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95.0%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0740F" w14:textId="0DF9A84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5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5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143E2" w14:textId="15BD962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5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5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1.3%</w:delText>
              </w:r>
            </w:del>
          </w:p>
        </w:tc>
      </w:tr>
      <w:tr w:rsidR="0049697A" w:rsidRPr="00171909" w:rsidDel="00215ABF" w14:paraId="21634146" w14:textId="6D2CE656" w:rsidTr="00FA0A36">
        <w:trPr>
          <w:trHeight w:val="300"/>
          <w:del w:id="459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07B45B" w14:textId="263C9373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6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6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Black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ECFE3" w14:textId="53DCB26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6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6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76.1%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A2696" w14:textId="23E09CC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6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6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17.0%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70A5C" w14:textId="3EFD882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6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6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511F0" w14:textId="2A63558F" w:rsidR="0049697A" w:rsidRPr="00523B2D" w:rsidDel="00215ABF" w:rsidRDefault="0049697A" w:rsidP="00FA0A36">
            <w:pPr>
              <w:spacing w:after="0" w:line="240" w:lineRule="auto"/>
              <w:rPr>
                <w:del w:id="46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6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EDE599" w14:textId="126C8726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7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7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Sciences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E0E60" w14:textId="7D4EB8A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7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7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95.9%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A5303" w14:textId="140B0B1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7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7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2.8%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F87A3" w14:textId="7562DFB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7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7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1.3%</w:delText>
              </w:r>
            </w:del>
          </w:p>
        </w:tc>
      </w:tr>
      <w:tr w:rsidR="0049697A" w:rsidRPr="00171909" w:rsidDel="00215ABF" w14:paraId="0DB50821" w14:textId="080D20DC" w:rsidTr="00FA0A36">
        <w:trPr>
          <w:trHeight w:val="300"/>
          <w:del w:id="478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CBD1B9" w14:textId="425FFE8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7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8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Filipino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9A85B" w14:textId="3EF7BC5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8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8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74.6%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C9887" w14:textId="0D17B25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8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8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18.4%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45B58" w14:textId="61BA436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8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8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7.0%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112D1" w14:textId="3B799BD7" w:rsidR="0049697A" w:rsidRPr="00523B2D" w:rsidDel="00215ABF" w:rsidRDefault="0049697A" w:rsidP="00FA0A36">
            <w:pPr>
              <w:spacing w:after="0" w:line="240" w:lineRule="auto"/>
              <w:rPr>
                <w:del w:id="48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8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9B9938" w14:textId="4B75A4C6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8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9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Health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1C326" w14:textId="3EEEEAB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9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9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85F6B" w14:textId="2B8326A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9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9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18B2D" w14:textId="4202FF6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49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9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5.7%</w:delText>
              </w:r>
            </w:del>
          </w:p>
        </w:tc>
      </w:tr>
      <w:tr w:rsidR="0049697A" w:rsidRPr="00171909" w:rsidDel="00215ABF" w14:paraId="3671EA2F" w14:textId="5A55E571" w:rsidTr="00FA0A36">
        <w:trPr>
          <w:trHeight w:val="600"/>
          <w:del w:id="497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05981A" w14:textId="26BB25F1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49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49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Latin American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90D89" w14:textId="6C41337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0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0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936C8" w14:textId="518EB72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0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0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773CA" w14:textId="12787D3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0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0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2041F" w14:textId="44B0D432" w:rsidR="0049697A" w:rsidRPr="00523B2D" w:rsidDel="00215ABF" w:rsidRDefault="0049697A" w:rsidP="00FA0A36">
            <w:pPr>
              <w:spacing w:after="0" w:line="240" w:lineRule="auto"/>
              <w:rPr>
                <w:del w:id="50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0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44D6EE" w14:textId="1BD5FB51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0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0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Education, Law, Social Services and Government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62EBF" w14:textId="3F276B1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1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1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92.3%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C1765" w14:textId="0F1DD2C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1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1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A7EDF" w14:textId="5653725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1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1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1.8%</w:delText>
              </w:r>
            </w:del>
          </w:p>
        </w:tc>
      </w:tr>
      <w:tr w:rsidR="0049697A" w:rsidRPr="00171909" w:rsidDel="00215ABF" w14:paraId="78FF7CC7" w14:textId="537D52E6" w:rsidTr="00FA0A36">
        <w:trPr>
          <w:trHeight w:val="300"/>
          <w:del w:id="516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31D741" w14:textId="170C652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1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1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Middle Eastern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BABB5" w14:textId="4122B29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1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2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72975" w14:textId="5CE561F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2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2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E13CA" w14:textId="32A0999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2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2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4.0%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A259D" w14:textId="48220046" w:rsidR="0049697A" w:rsidRPr="00523B2D" w:rsidDel="00215ABF" w:rsidRDefault="0049697A" w:rsidP="00FA0A36">
            <w:pPr>
              <w:spacing w:after="0" w:line="240" w:lineRule="auto"/>
              <w:rPr>
                <w:del w:id="52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2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B1F431" w14:textId="24C39409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2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2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Arts, culture, entertainment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1D4E5" w14:textId="35E15E6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2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3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78.5%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1078C" w14:textId="74F73D6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3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3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18.6%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B3BBB" w14:textId="188C253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3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3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2.9%</w:delText>
              </w:r>
            </w:del>
          </w:p>
        </w:tc>
      </w:tr>
      <w:tr w:rsidR="0049697A" w:rsidRPr="00171909" w:rsidDel="00215ABF" w14:paraId="2C38050B" w14:textId="01D71207" w:rsidTr="00FA0A36">
        <w:trPr>
          <w:trHeight w:val="300"/>
          <w:del w:id="535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62C444" w14:textId="461E96E0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3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3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Southeast Asian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06D25" w14:textId="6BC9725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3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3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82.0%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81BCE" w14:textId="1CDD656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4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4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F6EF3" w14:textId="1AC75F2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4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4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03432" w14:textId="2DDF27C6" w:rsidR="0049697A" w:rsidRPr="00523B2D" w:rsidDel="00215ABF" w:rsidRDefault="0049697A" w:rsidP="00FA0A36">
            <w:pPr>
              <w:spacing w:after="0" w:line="240" w:lineRule="auto"/>
              <w:rPr>
                <w:del w:id="54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4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FF4CCA" w14:textId="25D14D73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4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4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Sales and services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1A710" w14:textId="11738DB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4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4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71.1%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0E2B" w14:textId="292ABBE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5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5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24.1%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35D1E" w14:textId="41840C4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5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5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4.8%</w:delText>
              </w:r>
            </w:del>
          </w:p>
        </w:tc>
      </w:tr>
      <w:tr w:rsidR="0049697A" w:rsidRPr="00171909" w:rsidDel="00215ABF" w14:paraId="5B34B8D9" w14:textId="22091B51" w:rsidTr="00FA0A36">
        <w:trPr>
          <w:trHeight w:val="300"/>
          <w:del w:id="554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2632DC" w14:textId="211B1A59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5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5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West Asian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A2725" w14:textId="390E734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5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5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C8EC8" w14:textId="08797BD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5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6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E6E6A" w14:textId="49A83A2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6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6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3.1%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B797" w14:textId="1D667B51" w:rsidR="0049697A" w:rsidRPr="00523B2D" w:rsidDel="00215ABF" w:rsidRDefault="0049697A" w:rsidP="00FA0A36">
            <w:pPr>
              <w:spacing w:after="0" w:line="240" w:lineRule="auto"/>
              <w:rPr>
                <w:del w:id="56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6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7608F4" w14:textId="273BB536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6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6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Trades and Transportation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23E1A" w14:textId="785BA2B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6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6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89.3%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52D88" w14:textId="5CE0301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6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7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6.8%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09C30" w14:textId="347FB32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7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7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4.0%</w:delText>
              </w:r>
            </w:del>
          </w:p>
        </w:tc>
      </w:tr>
      <w:tr w:rsidR="0049697A" w:rsidRPr="00171909" w:rsidDel="00215ABF" w14:paraId="19992917" w14:textId="0D5F3195" w:rsidTr="00FA0A36">
        <w:trPr>
          <w:trHeight w:val="300"/>
          <w:del w:id="573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A44DC1" w14:textId="3AA0F9F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7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7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Korean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78E54" w14:textId="3572EB7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7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7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83.2%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BDC3E" w14:textId="1561841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7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7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D2B6A" w14:textId="1D6C857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8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8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2.8%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742C6" w14:textId="482C3AB7" w:rsidR="0049697A" w:rsidRPr="00523B2D" w:rsidDel="00215ABF" w:rsidRDefault="0049697A" w:rsidP="00FA0A36">
            <w:pPr>
              <w:spacing w:after="0" w:line="240" w:lineRule="auto"/>
              <w:rPr>
                <w:del w:id="58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8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79616C" w14:textId="0A7375EC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8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8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Natural resources and agriculture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B4E9E" w14:textId="5B44115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8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8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90.7%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3C9D5" w14:textId="70DFF9B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8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8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2C055" w14:textId="1987E4B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9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9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3.7%</w:delText>
              </w:r>
            </w:del>
          </w:p>
        </w:tc>
      </w:tr>
      <w:tr w:rsidR="0049697A" w:rsidRPr="00171909" w:rsidDel="00215ABF" w14:paraId="2DF1C791" w14:textId="4F7A3AA7" w:rsidTr="00FA0A36">
        <w:trPr>
          <w:trHeight w:val="300"/>
          <w:del w:id="592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CA1147" w14:textId="7E735FC1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59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9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Japanese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593EE" w14:textId="099E41F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9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9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8E1B5" w14:textId="456023C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9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59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CB32" w14:textId="0806E1E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59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0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B3354" w14:textId="19897A84" w:rsidR="0049697A" w:rsidRPr="00523B2D" w:rsidDel="00215ABF" w:rsidRDefault="0049697A" w:rsidP="00FA0A36">
            <w:pPr>
              <w:spacing w:after="0" w:line="240" w:lineRule="auto"/>
              <w:rPr>
                <w:del w:id="60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0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7CE227" w14:textId="5D3403D8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0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0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Manufacturing and utilities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CB455" w14:textId="026A754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0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0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80.9%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EE343" w14:textId="4ED839A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0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0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17EFF" w14:textId="4A02260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0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1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6.0%</w:delText>
              </w:r>
            </w:del>
          </w:p>
        </w:tc>
      </w:tr>
      <w:tr w:rsidR="0049697A" w:rsidRPr="00171909" w:rsidDel="00215ABF" w14:paraId="5F88810F" w14:textId="00C9378E" w:rsidTr="00FA0A36">
        <w:trPr>
          <w:trHeight w:val="300"/>
          <w:del w:id="611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81D1BB" w14:textId="0292C3E4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1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1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Another group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7B46C" w14:textId="4D6795F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1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1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82.3%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63A3" w14:textId="34E2D2E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1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1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813DF" w14:textId="2CA6AA0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1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1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4.5%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F1991" w14:textId="5E0E540E" w:rsidR="0049697A" w:rsidRPr="00523B2D" w:rsidDel="00215ABF" w:rsidRDefault="0049697A" w:rsidP="00FA0A36">
            <w:pPr>
              <w:spacing w:after="0" w:line="240" w:lineRule="auto"/>
              <w:rPr>
                <w:del w:id="62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2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F4BB6D" w14:textId="4340D794" w:rsidR="0049697A" w:rsidRPr="00523B2D" w:rsidDel="00215ABF" w:rsidRDefault="0049697A" w:rsidP="00FA0A36">
            <w:pPr>
              <w:spacing w:after="0" w:line="240" w:lineRule="auto"/>
              <w:rPr>
                <w:del w:id="622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623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10 Largest CMAs (see rest in Appendix)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6FFDE" w14:textId="3D13026F" w:rsidR="0049697A" w:rsidRPr="00523B2D" w:rsidDel="00215ABF" w:rsidRDefault="0049697A" w:rsidP="00FA0A36">
            <w:pPr>
              <w:spacing w:after="0" w:line="240" w:lineRule="auto"/>
              <w:rPr>
                <w:del w:id="62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2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2B520" w14:textId="4D6A1405" w:rsidR="0049697A" w:rsidRPr="00523B2D" w:rsidDel="00215ABF" w:rsidRDefault="0049697A" w:rsidP="00FA0A36">
            <w:pPr>
              <w:spacing w:after="0" w:line="240" w:lineRule="auto"/>
              <w:rPr>
                <w:del w:id="62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2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B5F6B" w14:textId="77DD5315" w:rsidR="0049697A" w:rsidRPr="00523B2D" w:rsidDel="00215ABF" w:rsidRDefault="0049697A" w:rsidP="00FA0A36">
            <w:pPr>
              <w:spacing w:after="0" w:line="240" w:lineRule="auto"/>
              <w:rPr>
                <w:del w:id="62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2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</w:tr>
      <w:tr w:rsidR="0049697A" w:rsidRPr="00171909" w:rsidDel="00215ABF" w14:paraId="6666ABBA" w14:textId="209A1D6A" w:rsidTr="00FA0A36">
        <w:trPr>
          <w:trHeight w:val="300"/>
          <w:del w:id="630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CBF997" w14:textId="376B8809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3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3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Indigenous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2C0DE" w14:textId="6A4AEB3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3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3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79.0%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DC22A" w14:textId="2A8E9F1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3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3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16.6%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EA3F8" w14:textId="4FA3896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3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3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4.4%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52B5A" w14:textId="27DD652B" w:rsidR="0049697A" w:rsidRPr="00523B2D" w:rsidDel="00215ABF" w:rsidRDefault="0049697A" w:rsidP="00FA0A36">
            <w:pPr>
              <w:spacing w:after="0" w:line="240" w:lineRule="auto"/>
              <w:rPr>
                <w:del w:id="63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4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ECCF66" w14:textId="6674D16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4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4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Calgary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D3C45" w14:textId="3E33EFF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4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4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DF018" w14:textId="02FA2A1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4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4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09812" w14:textId="5C360CE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4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4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3.0%</w:delText>
              </w:r>
            </w:del>
          </w:p>
        </w:tc>
      </w:tr>
      <w:tr w:rsidR="0049697A" w:rsidRPr="00171909" w:rsidDel="00215ABF" w14:paraId="78CC8699" w14:textId="46748975" w:rsidTr="00FA0A36">
        <w:trPr>
          <w:trHeight w:val="300"/>
          <w:del w:id="649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D6D976" w14:textId="3810A4B8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5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5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White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14401" w14:textId="1EF839C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5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5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AC6C9" w14:textId="0F63EDC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5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5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8E07D" w14:textId="6935A51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5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5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90296" w14:textId="3FE39642" w:rsidR="0049697A" w:rsidRPr="00523B2D" w:rsidDel="00215ABF" w:rsidRDefault="0049697A" w:rsidP="00FA0A36">
            <w:pPr>
              <w:spacing w:after="0" w:line="240" w:lineRule="auto"/>
              <w:rPr>
                <w:del w:id="65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5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2512E7" w14:textId="6AAF60D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6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6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Edmonton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2FCAA" w14:textId="708A386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6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6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3C9F1" w14:textId="330611D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6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6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07A0" w14:textId="011CBC6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6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6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3.1%</w:delText>
              </w:r>
            </w:del>
          </w:p>
        </w:tc>
      </w:tr>
      <w:tr w:rsidR="0049697A" w:rsidRPr="00171909" w:rsidDel="00215ABF" w14:paraId="73BA8530" w14:textId="45A1543D" w:rsidTr="00FA0A36">
        <w:trPr>
          <w:trHeight w:val="300"/>
          <w:del w:id="668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5496FD" w14:textId="22BB9A2E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6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7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Multiple visible minorities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1480C" w14:textId="0760F25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7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7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83.5%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5A990" w14:textId="505CDBF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7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7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6AB71" w14:textId="484108E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7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7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BD562" w14:textId="164F4532" w:rsidR="0049697A" w:rsidRPr="00523B2D" w:rsidDel="00215ABF" w:rsidRDefault="0049697A" w:rsidP="00FA0A36">
            <w:pPr>
              <w:spacing w:after="0" w:line="240" w:lineRule="auto"/>
              <w:rPr>
                <w:del w:id="67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7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C5E772" w14:textId="78BB360C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7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8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Hamilton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CC7E5" w14:textId="6DB1678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8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8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80F9" w14:textId="67007B4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8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8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98FB3" w14:textId="5B18131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68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8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3.3%</w:delText>
              </w:r>
            </w:del>
          </w:p>
        </w:tc>
      </w:tr>
      <w:tr w:rsidR="0049697A" w:rsidRPr="00171909" w:rsidDel="00215ABF" w14:paraId="7BBD4918" w14:textId="38D8D190" w:rsidTr="00FA0A36">
        <w:trPr>
          <w:trHeight w:val="300"/>
          <w:del w:id="687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94875C" w14:textId="27CC12EA" w:rsidR="0049697A" w:rsidRPr="00523B2D" w:rsidDel="00215ABF" w:rsidRDefault="0049697A" w:rsidP="00FA0A36">
            <w:pPr>
              <w:spacing w:after="0" w:line="240" w:lineRule="auto"/>
              <w:rPr>
                <w:del w:id="688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689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Immigration status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9B741" w14:textId="6EDB3A3E" w:rsidR="0049697A" w:rsidRPr="00523B2D" w:rsidDel="00215ABF" w:rsidRDefault="0049697A" w:rsidP="00FA0A36">
            <w:pPr>
              <w:spacing w:after="0" w:line="240" w:lineRule="auto"/>
              <w:rPr>
                <w:del w:id="69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9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8027D" w14:textId="69E2AC51" w:rsidR="0049697A" w:rsidRPr="00523B2D" w:rsidDel="00215ABF" w:rsidRDefault="0049697A" w:rsidP="00FA0A36">
            <w:pPr>
              <w:spacing w:after="0" w:line="240" w:lineRule="auto"/>
              <w:rPr>
                <w:del w:id="69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9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4795D" w14:textId="7C514D78" w:rsidR="0049697A" w:rsidRPr="00523B2D" w:rsidDel="00215ABF" w:rsidRDefault="0049697A" w:rsidP="00FA0A36">
            <w:pPr>
              <w:spacing w:after="0" w:line="240" w:lineRule="auto"/>
              <w:rPr>
                <w:del w:id="69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9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09350" w14:textId="246B3BB4" w:rsidR="0049697A" w:rsidRPr="00523B2D" w:rsidDel="00215ABF" w:rsidRDefault="0049697A" w:rsidP="00FA0A36">
            <w:pPr>
              <w:spacing w:after="0" w:line="240" w:lineRule="auto"/>
              <w:rPr>
                <w:del w:id="69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9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B05C8B" w14:textId="244A408A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69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69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Kitchener-C-W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B43B3" w14:textId="7A4ACE6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0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0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82.9%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DF9A" w14:textId="4D1E751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0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0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EEBE9" w14:textId="0D05F6C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0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0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3.8%</w:delText>
              </w:r>
            </w:del>
          </w:p>
        </w:tc>
      </w:tr>
      <w:tr w:rsidR="0049697A" w:rsidRPr="00171909" w:rsidDel="00215ABF" w14:paraId="48C23288" w14:textId="53CF1117" w:rsidTr="00FA0A36">
        <w:trPr>
          <w:trHeight w:val="300"/>
          <w:del w:id="706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AA1CE0" w14:textId="346C501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0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0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Not an immigrant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27A4B" w14:textId="5583D69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0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1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A5C92" w14:textId="7550915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1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1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3842" w14:textId="29BBA05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1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1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3.0%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1397B" w14:textId="6C6CFCE1" w:rsidR="0049697A" w:rsidRPr="00523B2D" w:rsidDel="00215ABF" w:rsidRDefault="0049697A" w:rsidP="00FA0A36">
            <w:pPr>
              <w:spacing w:after="0" w:line="240" w:lineRule="auto"/>
              <w:rPr>
                <w:del w:id="71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1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071D" w14:textId="0461B834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1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1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Montreal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BEDF" w14:textId="595C4B1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1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2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5AF6" w14:textId="4D5D831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2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2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16310" w14:textId="10B03AD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2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2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3.4%</w:delText>
              </w:r>
            </w:del>
          </w:p>
        </w:tc>
      </w:tr>
      <w:tr w:rsidR="0049697A" w:rsidRPr="00171909" w:rsidDel="00215ABF" w14:paraId="764C1AFE" w14:textId="4BD917D6" w:rsidTr="00FA0A36">
        <w:trPr>
          <w:trHeight w:val="300"/>
          <w:del w:id="725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195D74" w14:textId="3B5197D5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2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2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Before 1996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30102" w14:textId="15DCB02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2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2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A89B6" w14:textId="0C6ED3B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3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3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1D8BF" w14:textId="12AA9DC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3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3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4D1C1" w14:textId="63D22788" w:rsidR="0049697A" w:rsidRPr="00523B2D" w:rsidDel="00215ABF" w:rsidRDefault="0049697A" w:rsidP="00FA0A36">
            <w:pPr>
              <w:spacing w:after="0" w:line="240" w:lineRule="auto"/>
              <w:rPr>
                <w:del w:id="73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3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7FC610" w14:textId="06D877FE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3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3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Ottawa-Gatineau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E0B56" w14:textId="7BEFF95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3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3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5AC93" w14:textId="248F89A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4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4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A3E12" w14:textId="566DC2D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4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4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2.4%</w:delText>
              </w:r>
            </w:del>
          </w:p>
        </w:tc>
      </w:tr>
      <w:tr w:rsidR="0049697A" w:rsidRPr="00171909" w:rsidDel="00215ABF" w14:paraId="0C4EC921" w14:textId="3CA6F50F" w:rsidTr="00FA0A36">
        <w:trPr>
          <w:trHeight w:val="300"/>
          <w:del w:id="744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B47609" w14:textId="214059C0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4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4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1996-2000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1298A" w14:textId="2AAF9B2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4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4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346AF" w14:textId="32BCB34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4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5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B8037" w14:textId="79F0E02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5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5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4.0%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2933F" w14:textId="7E7585A2" w:rsidR="0049697A" w:rsidRPr="00523B2D" w:rsidDel="00215ABF" w:rsidRDefault="0049697A" w:rsidP="00FA0A36">
            <w:pPr>
              <w:spacing w:after="0" w:line="240" w:lineRule="auto"/>
              <w:rPr>
                <w:del w:id="75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5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87CCDA" w14:textId="472D132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5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5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Quebec City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A8F6D" w14:textId="399039F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5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5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D2656" w14:textId="3FAC210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5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6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46DA3" w14:textId="52AC723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6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6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3.3%</w:delText>
              </w:r>
            </w:del>
          </w:p>
        </w:tc>
      </w:tr>
      <w:tr w:rsidR="0049697A" w:rsidRPr="00171909" w:rsidDel="00215ABF" w14:paraId="79E666E6" w14:textId="377D9F8E" w:rsidTr="00FA0A36">
        <w:trPr>
          <w:trHeight w:val="300"/>
          <w:del w:id="763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86B255" w14:textId="5B1EB098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6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6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2001-2005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43B52" w14:textId="48108E8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6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6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83.5%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4ADD4" w14:textId="21A1138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6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6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12.3%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D6D37" w14:textId="46D0717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7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7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3B097" w14:textId="4A654857" w:rsidR="0049697A" w:rsidRPr="00523B2D" w:rsidDel="00215ABF" w:rsidRDefault="0049697A" w:rsidP="00FA0A36">
            <w:pPr>
              <w:spacing w:after="0" w:line="240" w:lineRule="auto"/>
              <w:rPr>
                <w:del w:id="77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7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0A9A59" w14:textId="30A5FFF4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7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7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Toronto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02E29" w14:textId="4F5EDC4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7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7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84.9%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7AEF7" w14:textId="6757004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7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7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00BED" w14:textId="2D73332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8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8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</w:tr>
      <w:tr w:rsidR="0049697A" w:rsidRPr="00171909" w:rsidDel="00215ABF" w14:paraId="310ADD33" w14:textId="4FAAD41C" w:rsidTr="00FA0A36">
        <w:trPr>
          <w:trHeight w:val="300"/>
          <w:del w:id="782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0683A9" w14:textId="7734A95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8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8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2006-2010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B8D8" w14:textId="01D5B3A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8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8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11720" w14:textId="3580FD1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8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8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10CC0" w14:textId="007C650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8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9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311B2" w14:textId="1071B455" w:rsidR="0049697A" w:rsidRPr="00523B2D" w:rsidDel="00215ABF" w:rsidRDefault="0049697A" w:rsidP="00FA0A36">
            <w:pPr>
              <w:spacing w:after="0" w:line="240" w:lineRule="auto"/>
              <w:rPr>
                <w:del w:id="79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9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7A9B61" w14:textId="62AC4703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79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9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Vancouver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7972E" w14:textId="0C8E450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9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9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85.4%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F895F" w14:textId="5EA67FA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9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79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11.5%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5A3D5" w14:textId="7C5E7B3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79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0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3.1%</w:delText>
              </w:r>
            </w:del>
          </w:p>
        </w:tc>
      </w:tr>
      <w:tr w:rsidR="0049697A" w:rsidRPr="00171909" w:rsidDel="00215ABF" w14:paraId="4DEEBC4D" w14:textId="5B1E9BEB" w:rsidTr="00FA0A36">
        <w:trPr>
          <w:trHeight w:val="300"/>
          <w:del w:id="801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D4B78F" w14:textId="53262CAB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0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0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2011-2016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2AE1B" w14:textId="7D8A028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0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0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79.3%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E34C1" w14:textId="41C9C09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0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0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15.4%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A75A7" w14:textId="1CB4DB1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0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0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5.3%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6194" w14:textId="6DDAC691" w:rsidR="0049697A" w:rsidRPr="00523B2D" w:rsidDel="00215ABF" w:rsidRDefault="0049697A" w:rsidP="00FA0A36">
            <w:pPr>
              <w:spacing w:after="0" w:line="240" w:lineRule="auto"/>
              <w:rPr>
                <w:del w:id="81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1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5C69C6" w14:textId="1D898F6B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1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1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Winnipeg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27FD5" w14:textId="2BA19D0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1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1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82.7%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F0359" w14:textId="0D3CDF6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1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1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01DAA" w14:textId="3D1148B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1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1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3.9%</w:delText>
              </w:r>
            </w:del>
          </w:p>
        </w:tc>
      </w:tr>
      <w:tr w:rsidR="0049697A" w:rsidRPr="00171909" w:rsidDel="00215ABF" w14:paraId="696626F1" w14:textId="5B943AB5" w:rsidTr="00FA0A36">
        <w:trPr>
          <w:trHeight w:val="300"/>
          <w:del w:id="820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BAC2FE" w14:textId="6AC93846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2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2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Non-PR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76F20" w14:textId="1966098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2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2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81.3%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F0B32" w14:textId="3885BC8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2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2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14.2%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D5E92" w14:textId="4F709D9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2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2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4.5%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1E5F9" w14:textId="3903676D" w:rsidR="0049697A" w:rsidRPr="00523B2D" w:rsidDel="00215ABF" w:rsidRDefault="0049697A" w:rsidP="00FA0A36">
            <w:pPr>
              <w:spacing w:after="0" w:line="240" w:lineRule="auto"/>
              <w:rPr>
                <w:del w:id="82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3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F0609E" w14:textId="6A31C34E" w:rsidR="0049697A" w:rsidRPr="00523B2D" w:rsidDel="00215ABF" w:rsidRDefault="0049697A" w:rsidP="00FA0A36">
            <w:pPr>
              <w:spacing w:after="0" w:line="240" w:lineRule="auto"/>
              <w:rPr>
                <w:del w:id="831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832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Household structure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75B19" w14:textId="3534ADFB" w:rsidR="0049697A" w:rsidRPr="00523B2D" w:rsidDel="00215ABF" w:rsidRDefault="0049697A" w:rsidP="00FA0A36">
            <w:pPr>
              <w:spacing w:after="0" w:line="240" w:lineRule="auto"/>
              <w:rPr>
                <w:del w:id="83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3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B5C9" w14:textId="38527A25" w:rsidR="0049697A" w:rsidRPr="00523B2D" w:rsidDel="00215ABF" w:rsidRDefault="0049697A" w:rsidP="00FA0A36">
            <w:pPr>
              <w:spacing w:after="0" w:line="240" w:lineRule="auto"/>
              <w:rPr>
                <w:del w:id="83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3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0A27B" w14:textId="4C4DB136" w:rsidR="0049697A" w:rsidRPr="00523B2D" w:rsidDel="00215ABF" w:rsidRDefault="0049697A" w:rsidP="00FA0A36">
            <w:pPr>
              <w:spacing w:after="0" w:line="240" w:lineRule="auto"/>
              <w:rPr>
                <w:del w:id="83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3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</w:tr>
      <w:tr w:rsidR="0049697A" w:rsidRPr="00171909" w:rsidDel="00215ABF" w14:paraId="63530087" w14:textId="72749548" w:rsidTr="00FA0A36">
        <w:trPr>
          <w:trHeight w:val="300"/>
          <w:del w:id="839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F0D8BA" w14:textId="07E04935" w:rsidR="0049697A" w:rsidRPr="00523B2D" w:rsidDel="00215ABF" w:rsidRDefault="0049697A" w:rsidP="00FA0A36">
            <w:pPr>
              <w:spacing w:after="0" w:line="240" w:lineRule="auto"/>
              <w:rPr>
                <w:del w:id="840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841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Disability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6FDA2" w14:textId="3F324EC5" w:rsidR="0049697A" w:rsidRPr="00523B2D" w:rsidDel="00215ABF" w:rsidRDefault="0049697A" w:rsidP="00FA0A36">
            <w:pPr>
              <w:spacing w:after="0" w:line="240" w:lineRule="auto"/>
              <w:rPr>
                <w:del w:id="84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4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D142F" w14:textId="34C7A9F3" w:rsidR="0049697A" w:rsidRPr="00523B2D" w:rsidDel="00215ABF" w:rsidRDefault="0049697A" w:rsidP="00FA0A36">
            <w:pPr>
              <w:spacing w:after="0" w:line="240" w:lineRule="auto"/>
              <w:rPr>
                <w:del w:id="84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4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C0ADD" w14:textId="3A80E21E" w:rsidR="0049697A" w:rsidRPr="00523B2D" w:rsidDel="00215ABF" w:rsidRDefault="0049697A" w:rsidP="00FA0A36">
            <w:pPr>
              <w:spacing w:after="0" w:line="240" w:lineRule="auto"/>
              <w:rPr>
                <w:del w:id="84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4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9BE8B" w14:textId="342D7564" w:rsidR="0049697A" w:rsidRPr="00523B2D" w:rsidDel="00215ABF" w:rsidRDefault="0049697A" w:rsidP="00FA0A36">
            <w:pPr>
              <w:spacing w:after="0" w:line="240" w:lineRule="auto"/>
              <w:rPr>
                <w:del w:id="84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4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3F9086" w14:textId="64BE840E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5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5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Married without children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16BC" w14:textId="669F0C3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5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5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90.0%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CEAA9" w14:textId="1F7EEB2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5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5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3305B" w14:textId="5D431B2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5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5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2.7%</w:delText>
              </w:r>
            </w:del>
          </w:p>
        </w:tc>
      </w:tr>
      <w:tr w:rsidR="0049697A" w:rsidRPr="00171909" w:rsidDel="00215ABF" w14:paraId="22252592" w14:textId="0840C9AD" w:rsidTr="00FA0A36">
        <w:trPr>
          <w:trHeight w:val="300"/>
          <w:del w:id="858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482359" w14:textId="1182056C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5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6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Yes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0BAD1" w14:textId="35D6A05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6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6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85.9%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BA137" w14:textId="66732BB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6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6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4C226" w14:textId="0942D9A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6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6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91FB8" w14:textId="6D8BB9FF" w:rsidR="0049697A" w:rsidRPr="00523B2D" w:rsidDel="00215ABF" w:rsidRDefault="0049697A" w:rsidP="00FA0A36">
            <w:pPr>
              <w:spacing w:after="0" w:line="240" w:lineRule="auto"/>
              <w:rPr>
                <w:del w:id="86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6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2AFAF" w14:textId="47852F5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6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7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Married with children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A9E3F" w14:textId="381A0E8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7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7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90.6%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5B046" w14:textId="3DCA751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7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7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86206" w14:textId="298C590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7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7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3.0%</w:delText>
              </w:r>
            </w:del>
          </w:p>
        </w:tc>
      </w:tr>
      <w:tr w:rsidR="0049697A" w:rsidRPr="00171909" w:rsidDel="00215ABF" w14:paraId="27F89597" w14:textId="5D6E0E42" w:rsidTr="00FA0A36">
        <w:trPr>
          <w:trHeight w:val="300"/>
          <w:del w:id="877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F1E05" w14:textId="788C052F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7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7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F6055" w14:textId="2D06D18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8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8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85.0%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F97C4" w14:textId="0D76440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8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8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11.4%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E97C" w14:textId="135D266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8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8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30520" w14:textId="4FCFFB0D" w:rsidR="0049697A" w:rsidRPr="00523B2D" w:rsidDel="00215ABF" w:rsidRDefault="0049697A" w:rsidP="00FA0A36">
            <w:pPr>
              <w:spacing w:after="0" w:line="240" w:lineRule="auto"/>
              <w:rPr>
                <w:del w:id="88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8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78769E" w14:textId="1F53FEBE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88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8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Lone parent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B44A5" w14:textId="360C480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9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9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88.0%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53F17" w14:textId="3BBBED5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9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9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22454" w14:textId="71C9953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89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89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3.7%</w:delText>
              </w:r>
            </w:del>
          </w:p>
        </w:tc>
      </w:tr>
      <w:tr w:rsidR="0049697A" w:rsidRPr="00171909" w:rsidDel="00215ABF" w14:paraId="6B514C97" w14:textId="5C2686EC" w:rsidTr="00FA0A36">
        <w:trPr>
          <w:trHeight w:val="300"/>
          <w:del w:id="896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8F8B10" w14:textId="63C821BB" w:rsidR="0049697A" w:rsidRPr="00523B2D" w:rsidDel="00215ABF" w:rsidRDefault="0049697A" w:rsidP="00FA0A36">
            <w:pPr>
              <w:spacing w:after="0" w:line="240" w:lineRule="auto"/>
              <w:rPr>
                <w:del w:id="897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898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Poverty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6AA0C" w14:textId="41DBA6C2" w:rsidR="0049697A" w:rsidRPr="00523B2D" w:rsidDel="00215ABF" w:rsidRDefault="0049697A" w:rsidP="00FA0A36">
            <w:pPr>
              <w:spacing w:after="0" w:line="240" w:lineRule="auto"/>
              <w:rPr>
                <w:del w:id="89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0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661E9" w14:textId="69371FED" w:rsidR="0049697A" w:rsidRPr="00523B2D" w:rsidDel="00215ABF" w:rsidRDefault="0049697A" w:rsidP="00FA0A36">
            <w:pPr>
              <w:spacing w:after="0" w:line="240" w:lineRule="auto"/>
              <w:rPr>
                <w:del w:id="90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0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6C90F" w14:textId="1C418041" w:rsidR="0049697A" w:rsidRPr="00523B2D" w:rsidDel="00215ABF" w:rsidRDefault="0049697A" w:rsidP="00FA0A36">
            <w:pPr>
              <w:spacing w:after="0" w:line="240" w:lineRule="auto"/>
              <w:rPr>
                <w:del w:id="90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0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C451B" w14:textId="536656F5" w:rsidR="0049697A" w:rsidRPr="00523B2D" w:rsidDel="00215ABF" w:rsidRDefault="0049697A" w:rsidP="00FA0A36">
            <w:pPr>
              <w:spacing w:after="0" w:line="240" w:lineRule="auto"/>
              <w:rPr>
                <w:del w:id="90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0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F3CBA4" w14:textId="0DB04040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0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0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Child of a couple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81A35" w14:textId="62D3D13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0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1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69.6%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26CF8" w14:textId="1156A69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1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1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26.8%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B60E7" w14:textId="7F93977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1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1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3.6%</w:delText>
              </w:r>
            </w:del>
          </w:p>
        </w:tc>
      </w:tr>
      <w:tr w:rsidR="0049697A" w:rsidRPr="00171909" w:rsidDel="00215ABF" w14:paraId="705DCA32" w14:textId="5D75B1ED" w:rsidTr="00FA0A36">
        <w:trPr>
          <w:trHeight w:val="300"/>
          <w:del w:id="915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F4326B" w14:textId="69E9BF78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1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1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Not on a low income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F0C90" w14:textId="4581401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1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1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B40B" w14:textId="261DE06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2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2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511FE" w14:textId="60DAC328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2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2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3.2%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00AD3" w14:textId="4BA03470" w:rsidR="0049697A" w:rsidRPr="00523B2D" w:rsidDel="00215ABF" w:rsidRDefault="0049697A" w:rsidP="00FA0A36">
            <w:pPr>
              <w:spacing w:after="0" w:line="240" w:lineRule="auto"/>
              <w:rPr>
                <w:del w:id="92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2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6C1A6A" w14:textId="4D15469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2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2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Child of lone parent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E4593" w14:textId="5149819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2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2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70.1%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F5E9" w14:textId="060D989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3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3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25.3%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9DFDC" w14:textId="7104BA8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3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3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4.6%</w:delText>
              </w:r>
            </w:del>
          </w:p>
        </w:tc>
      </w:tr>
      <w:tr w:rsidR="0049697A" w:rsidRPr="00171909" w:rsidDel="00215ABF" w14:paraId="3DF187C0" w14:textId="2B38EB7D" w:rsidTr="00FA0A36">
        <w:trPr>
          <w:trHeight w:val="300"/>
          <w:del w:id="934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22C0BF" w14:textId="7E8B8083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3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3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On a low income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93E79" w14:textId="2378229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3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3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76.6%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E6EB1" w14:textId="1AC8C79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3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4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18.6%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941C3" w14:textId="02C82451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4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4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C97EE" w14:textId="6DDFF20D" w:rsidR="0049697A" w:rsidRPr="00523B2D" w:rsidDel="00215ABF" w:rsidRDefault="0049697A" w:rsidP="00FA0A36">
            <w:pPr>
              <w:spacing w:after="0" w:line="240" w:lineRule="auto"/>
              <w:rPr>
                <w:del w:id="94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4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5D40E2" w14:textId="4D741F97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4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4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Person living alone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ED327" w14:textId="66810F7B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4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4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86.4%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749B8" w14:textId="12F1232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4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5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9.9%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40DC7" w14:textId="58F4324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5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5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3.7%</w:delText>
              </w:r>
            </w:del>
          </w:p>
        </w:tc>
      </w:tr>
      <w:tr w:rsidR="0049697A" w:rsidRPr="00171909" w:rsidDel="00215ABF" w14:paraId="3527FEE9" w14:textId="32F0F35A" w:rsidTr="00FA0A36">
        <w:trPr>
          <w:trHeight w:val="600"/>
          <w:del w:id="953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F19F59" w14:textId="6E11219D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5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5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lastRenderedPageBreak/>
                <w:delText>Not applicable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B07ED" w14:textId="0E77E07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5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5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88.4%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BECD4" w14:textId="198FAD1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5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5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8.8%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98A23" w14:textId="377EBA54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6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6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2.7%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523C7" w14:textId="22068C04" w:rsidR="0049697A" w:rsidRPr="00523B2D" w:rsidDel="00215ABF" w:rsidRDefault="0049697A" w:rsidP="00FA0A36">
            <w:pPr>
              <w:spacing w:after="0" w:line="240" w:lineRule="auto"/>
              <w:rPr>
                <w:del w:id="96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6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1A5292" w14:textId="6D02F3A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6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6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 xml:space="preserve">Not in a census family, in a census family household, living with non-relatives 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E9D9B" w14:textId="102C543C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6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6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112BC" w14:textId="44B15D59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6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6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13.3%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87E73" w14:textId="1D00635F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7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7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5.1%</w:delText>
              </w:r>
            </w:del>
          </w:p>
        </w:tc>
      </w:tr>
      <w:tr w:rsidR="0049697A" w:rsidRPr="00171909" w:rsidDel="00215ABF" w14:paraId="6F5DA161" w14:textId="112F2C3A" w:rsidTr="00FA0A36">
        <w:trPr>
          <w:trHeight w:val="600"/>
          <w:del w:id="972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6AF128" w14:textId="0AA7F27B" w:rsidR="0049697A" w:rsidRPr="00523B2D" w:rsidDel="00215ABF" w:rsidRDefault="0049697A" w:rsidP="00FA0A36">
            <w:pPr>
              <w:spacing w:after="0" w:line="240" w:lineRule="auto"/>
              <w:rPr>
                <w:del w:id="973" w:author="Matthew Palm [2]" w:date="2023-06-28T23:43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del w:id="974" w:author="Matthew Palm [2]" w:date="2023-06-28T23:43:00Z">
              <w:r w:rsidRPr="00523B2D" w:rsidDel="00215ABF">
                <w:rPr>
                  <w:rFonts w:ascii="Times New Roman" w:hAnsi="Times New Roman" w:cs="Times New Roman"/>
                  <w:b/>
                  <w:bCs/>
                  <w:i/>
                  <w:iCs/>
                  <w:color w:val="000000"/>
                </w:rPr>
                <w:delText>Housing tenure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2746E" w14:textId="7FBB7E21" w:rsidR="0049697A" w:rsidRPr="00523B2D" w:rsidDel="00215ABF" w:rsidRDefault="0049697A" w:rsidP="00FA0A36">
            <w:pPr>
              <w:spacing w:after="0" w:line="240" w:lineRule="auto"/>
              <w:rPr>
                <w:del w:id="97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7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98531" w14:textId="52D80083" w:rsidR="0049697A" w:rsidRPr="00523B2D" w:rsidDel="00215ABF" w:rsidRDefault="0049697A" w:rsidP="00FA0A36">
            <w:pPr>
              <w:spacing w:after="0" w:line="240" w:lineRule="auto"/>
              <w:rPr>
                <w:del w:id="97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7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76B7C" w14:textId="4D8D0812" w:rsidR="0049697A" w:rsidRPr="00523B2D" w:rsidDel="00215ABF" w:rsidRDefault="0049697A" w:rsidP="00FA0A36">
            <w:pPr>
              <w:spacing w:after="0" w:line="240" w:lineRule="auto"/>
              <w:rPr>
                <w:del w:id="97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8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36736" w14:textId="38A564FD" w:rsidR="0049697A" w:rsidRPr="00523B2D" w:rsidDel="00215ABF" w:rsidRDefault="0049697A" w:rsidP="00FA0A36">
            <w:pPr>
              <w:spacing w:after="0" w:line="240" w:lineRule="auto"/>
              <w:rPr>
                <w:del w:id="98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8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6B71D0" w14:textId="36728FF7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8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8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 xml:space="preserve">Not in a census family, in a non-census family household, living with non-relatives 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A0152" w14:textId="6745A63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8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8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80.8%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16895" w14:textId="5C99E8F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8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8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5BBAD" w14:textId="62131590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8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9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4.5%</w:delText>
              </w:r>
            </w:del>
          </w:p>
        </w:tc>
      </w:tr>
      <w:tr w:rsidR="0049697A" w:rsidRPr="00171909" w:rsidDel="00215ABF" w14:paraId="4CDA31FF" w14:textId="0949308D" w:rsidTr="00FA0A36">
        <w:trPr>
          <w:trHeight w:val="600"/>
          <w:del w:id="991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050128" w14:textId="45C8BB12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99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9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Not an owner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A47F4" w14:textId="42FEC9B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9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9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81.5%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72F2F" w14:textId="14716EFD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9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9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14.0%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0C38" w14:textId="5BC77D8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99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99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4.5%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39AA1" w14:textId="5E4D6D37" w:rsidR="0049697A" w:rsidRPr="00523B2D" w:rsidDel="00215ABF" w:rsidRDefault="0049697A" w:rsidP="00FA0A36">
            <w:pPr>
              <w:spacing w:after="0" w:line="240" w:lineRule="auto"/>
              <w:rPr>
                <w:del w:id="1000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01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A00DF7" w14:textId="1B9A0D6B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002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03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Not in a census family, in a census family household, living with relative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4CA1F" w14:textId="5644235E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04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05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79.6%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AD7CE" w14:textId="1DFC4735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06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07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15.1%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60427" w14:textId="498187F2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08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09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5.3%</w:delText>
              </w:r>
            </w:del>
          </w:p>
        </w:tc>
      </w:tr>
      <w:tr w:rsidR="0049697A" w:rsidRPr="00171909" w:rsidDel="00215ABF" w14:paraId="737868A4" w14:textId="6229B2AC" w:rsidTr="00FA0A36">
        <w:trPr>
          <w:trHeight w:val="600"/>
          <w:del w:id="1010" w:author="Matthew Palm [2]" w:date="2023-06-28T23:43:00Z"/>
        </w:trPr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BCD7B4" w14:textId="1CF60E0A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01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1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Owner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C0CF4" w14:textId="666BB9A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1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1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87.1%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AA15" w14:textId="7DC7E327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1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1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10.0%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EBF5F" w14:textId="6F4698C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1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1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2.9%</w:delText>
              </w:r>
            </w:del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06DE3" w14:textId="33CB3D95" w:rsidR="0049697A" w:rsidRPr="00523B2D" w:rsidDel="00215ABF" w:rsidRDefault="0049697A" w:rsidP="00FA0A36">
            <w:pPr>
              <w:spacing w:after="0" w:line="240" w:lineRule="auto"/>
              <w:rPr>
                <w:del w:id="1019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20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 </w:delText>
              </w:r>
            </w:del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47728" w14:textId="67C501F8" w:rsidR="0049697A" w:rsidRPr="00523B2D" w:rsidDel="00215ABF" w:rsidRDefault="0049697A" w:rsidP="00FA0A36">
            <w:pPr>
              <w:spacing w:after="0" w:line="240" w:lineRule="auto"/>
              <w:ind w:firstLineChars="200" w:firstLine="440"/>
              <w:rPr>
                <w:del w:id="1021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22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Not in a census family, in a census family household, living with relative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BFD44" w14:textId="1371FFEA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23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24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81.6%</w:delText>
              </w:r>
            </w:del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FFB57" w14:textId="406A1C53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25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26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13.7%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9DFB8" w14:textId="01097066" w:rsidR="0049697A" w:rsidRPr="00523B2D" w:rsidDel="00215ABF" w:rsidRDefault="0049697A" w:rsidP="00FA0A36">
            <w:pPr>
              <w:spacing w:after="0" w:line="240" w:lineRule="auto"/>
              <w:jc w:val="right"/>
              <w:rPr>
                <w:del w:id="1027" w:author="Matthew Palm [2]" w:date="2023-06-28T23:43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del w:id="1028" w:author="Matthew Palm [2]" w:date="2023-06-28T23:43:00Z">
              <w:r w:rsidRPr="00523B2D" w:rsidDel="00215ABF">
                <w:rPr>
                  <w:rFonts w:ascii="Times New Roman" w:hAnsi="Times New Roman" w:cs="Times New Roman"/>
                  <w:color w:val="000000"/>
                </w:rPr>
                <w:delText>4.7%</w:delText>
              </w:r>
            </w:del>
          </w:p>
        </w:tc>
      </w:tr>
    </w:tbl>
    <w:p w14:paraId="54507E87" w14:textId="03B548E6" w:rsidR="0049697A" w:rsidRPr="0049697A" w:rsidRDefault="0049697A" w:rsidP="0049697A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697A" w:rsidRPr="0049697A" w:rsidSect="0049697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Palm">
    <w15:presenceInfo w15:providerId="Windows Live" w15:userId="1149c709db0f46c4"/>
  </w15:person>
  <w15:person w15:author="Matthew Palm [2]">
    <w15:presenceInfo w15:providerId="AD" w15:userId="S::matthew.palm@utoronto.ca::7329dd29-2210-4d06-a45c-b0920d74a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7A"/>
    <w:rsid w:val="001564D6"/>
    <w:rsid w:val="00215ABF"/>
    <w:rsid w:val="00375836"/>
    <w:rsid w:val="004711D0"/>
    <w:rsid w:val="0049697A"/>
    <w:rsid w:val="00634533"/>
    <w:rsid w:val="008B59D2"/>
    <w:rsid w:val="008B7AC5"/>
    <w:rsid w:val="00E5330A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284"/>
  <w15:chartTrackingRefBased/>
  <w15:docId w15:val="{9FAEFE66-A5BA-433D-9655-3A49E4AE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7A"/>
    <w:rPr>
      <w:kern w:val="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969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15ABF"/>
    <w:pPr>
      <w:spacing w:after="0" w:line="240" w:lineRule="auto"/>
    </w:pPr>
    <w:rPr>
      <w:kern w:val="0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D828B-98D9-4616-9728-8724F0A8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Palm</dc:creator>
  <cp:keywords/>
  <dc:description/>
  <cp:lastModifiedBy>Matthew Palm</cp:lastModifiedBy>
  <cp:revision>10</cp:revision>
  <dcterms:created xsi:type="dcterms:W3CDTF">2023-03-14T21:59:00Z</dcterms:created>
  <dcterms:modified xsi:type="dcterms:W3CDTF">2023-08-06T21:54:00Z</dcterms:modified>
</cp:coreProperties>
</file>